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587DFC9F" w14:textId="2FB8BFAA" w:rsidR="00C9224C" w:rsidRDefault="00C9224C" w:rsidP="00D26AC7">
      <w:pPr>
        <w:pStyle w:val="dcapa"/>
      </w:pPr>
    </w:p>
    <w:p w14:paraId="031A43CC" w14:textId="77777777" w:rsidR="003E1A4C" w:rsidRPr="006B311C" w:rsidRDefault="003E1A4C" w:rsidP="00D26AC7">
      <w:pPr>
        <w:pStyle w:val="dcapa"/>
      </w:pPr>
    </w:p>
    <w:p w14:paraId="6FB15D97" w14:textId="77777777" w:rsidR="00CE45F0" w:rsidRPr="00CE45F0" w:rsidRDefault="00CE45F0" w:rsidP="00CE45F0">
      <w:pPr>
        <w:pStyle w:val="dcapa"/>
        <w:rPr>
          <w:color w:val="000000" w:themeColor="text1"/>
        </w:rPr>
      </w:pPr>
      <w:r w:rsidRPr="00CE45F0">
        <w:rPr>
          <w:color w:val="000000" w:themeColor="text1"/>
        </w:rPr>
        <w:t>Conrado Luiz Santiago de Almeida, RA: 2208673.</w:t>
      </w:r>
    </w:p>
    <w:p w14:paraId="02605994" w14:textId="77777777" w:rsidR="00CE45F0" w:rsidRPr="00CE45F0" w:rsidRDefault="00CE45F0" w:rsidP="00CE45F0">
      <w:pPr>
        <w:pStyle w:val="dcapa"/>
        <w:rPr>
          <w:color w:val="000000" w:themeColor="text1"/>
        </w:rPr>
      </w:pPr>
      <w:r w:rsidRPr="00CE45F0">
        <w:rPr>
          <w:color w:val="000000" w:themeColor="text1"/>
        </w:rPr>
        <w:t xml:space="preserve">Nicole </w:t>
      </w:r>
      <w:proofErr w:type="spellStart"/>
      <w:r w:rsidRPr="00CE45F0">
        <w:rPr>
          <w:color w:val="000000" w:themeColor="text1"/>
        </w:rPr>
        <w:t>Carstens</w:t>
      </w:r>
      <w:proofErr w:type="spellEnd"/>
      <w:r w:rsidRPr="00CE45F0">
        <w:rPr>
          <w:color w:val="000000" w:themeColor="text1"/>
        </w:rPr>
        <w:t xml:space="preserve"> Muller de Almeida, RA: 2201025.</w:t>
      </w:r>
    </w:p>
    <w:p w14:paraId="45592FA6" w14:textId="77777777" w:rsidR="00CE45F0" w:rsidRPr="00CE45F0" w:rsidRDefault="00CE45F0" w:rsidP="00CE45F0">
      <w:pPr>
        <w:pStyle w:val="dcapa"/>
        <w:rPr>
          <w:color w:val="000000" w:themeColor="text1"/>
        </w:rPr>
      </w:pPr>
      <w:r w:rsidRPr="00CE45F0">
        <w:rPr>
          <w:color w:val="000000" w:themeColor="text1"/>
        </w:rPr>
        <w:t>Fúlvia Stephanie da Silva, RA: 2230281.</w:t>
      </w:r>
    </w:p>
    <w:p w14:paraId="0985C595" w14:textId="77777777" w:rsidR="00CE45F0" w:rsidRPr="00CE45F0" w:rsidRDefault="00CE45F0" w:rsidP="00CE45F0">
      <w:pPr>
        <w:pStyle w:val="dcapa"/>
        <w:rPr>
          <w:color w:val="000000" w:themeColor="text1"/>
        </w:rPr>
      </w:pPr>
      <w:r w:rsidRPr="00CE45F0">
        <w:rPr>
          <w:color w:val="000000" w:themeColor="text1"/>
        </w:rPr>
        <w:t>Gabriel Cardoso Cagas, RA: 2209665.</w:t>
      </w:r>
    </w:p>
    <w:p w14:paraId="6BF99A2D" w14:textId="77777777" w:rsidR="00CE45F0" w:rsidRPr="00CE45F0" w:rsidRDefault="00CE45F0" w:rsidP="00CE45F0">
      <w:pPr>
        <w:pStyle w:val="dcapa"/>
        <w:rPr>
          <w:color w:val="000000" w:themeColor="text1"/>
        </w:rPr>
      </w:pPr>
      <w:r w:rsidRPr="00CE45F0">
        <w:rPr>
          <w:color w:val="000000" w:themeColor="text1"/>
        </w:rPr>
        <w:t>Allan de Souza Caldeira, RA: 2231513.</w:t>
      </w:r>
    </w:p>
    <w:p w14:paraId="619CA143" w14:textId="77777777" w:rsidR="00CE45F0" w:rsidRPr="00CE45F0" w:rsidRDefault="00CE45F0" w:rsidP="00CE45F0">
      <w:pPr>
        <w:pStyle w:val="dcapa"/>
        <w:rPr>
          <w:color w:val="000000" w:themeColor="text1"/>
        </w:rPr>
      </w:pPr>
      <w:r w:rsidRPr="00CE45F0">
        <w:rPr>
          <w:color w:val="000000" w:themeColor="text1"/>
        </w:rPr>
        <w:t>Lucas Minoro Uemura, RA: 2206140.</w:t>
      </w:r>
    </w:p>
    <w:p w14:paraId="50E37D5A" w14:textId="77777777" w:rsidR="00CE45F0" w:rsidRPr="00CE45F0" w:rsidRDefault="00CE45F0" w:rsidP="00CE45F0">
      <w:pPr>
        <w:pStyle w:val="dcapa"/>
        <w:rPr>
          <w:color w:val="000000" w:themeColor="text1"/>
        </w:rPr>
      </w:pPr>
      <w:r w:rsidRPr="00CE45F0">
        <w:rPr>
          <w:color w:val="000000" w:themeColor="text1"/>
        </w:rPr>
        <w:t>Ildefonso da Silva Fernandes, RA: 2232129.</w:t>
      </w:r>
    </w:p>
    <w:p w14:paraId="424CC2C2" w14:textId="77777777" w:rsidR="00CE45F0" w:rsidRPr="00CE45F0" w:rsidRDefault="00CE45F0" w:rsidP="00CE45F0">
      <w:pPr>
        <w:pStyle w:val="dcapa"/>
        <w:rPr>
          <w:color w:val="000000" w:themeColor="text1"/>
        </w:rPr>
      </w:pPr>
      <w:r w:rsidRPr="00CE45F0">
        <w:rPr>
          <w:color w:val="000000" w:themeColor="text1"/>
        </w:rPr>
        <w:t>Luiz Antônio Piedade Junior, RA:.</w:t>
      </w:r>
    </w:p>
    <w:p w14:paraId="41C8F396" w14:textId="163E0933" w:rsidR="00C9224C" w:rsidRPr="004E0E15" w:rsidRDefault="00C9224C" w:rsidP="00D26AC7">
      <w:pPr>
        <w:pStyle w:val="dcapa"/>
      </w:pPr>
    </w:p>
    <w:p w14:paraId="4B561521" w14:textId="48EEE427" w:rsidR="7E8EC662" w:rsidRDefault="7E8EC662" w:rsidP="7E8EC662">
      <w:pPr>
        <w:pStyle w:val="dcapa"/>
      </w:pPr>
    </w:p>
    <w:p w14:paraId="47950505" w14:textId="5A0D3C5E" w:rsidR="7E8EC662" w:rsidRDefault="7E8EC662" w:rsidP="7E8EC662">
      <w:pPr>
        <w:pStyle w:val="dcapa"/>
      </w:pPr>
    </w:p>
    <w:p w14:paraId="21BF9E3D" w14:textId="46EAC9CF" w:rsidR="7E8EC662" w:rsidRDefault="7E8EC662" w:rsidP="7E8EC662">
      <w:pPr>
        <w:pStyle w:val="dcapa"/>
      </w:pPr>
    </w:p>
    <w:p w14:paraId="2391F0DF" w14:textId="0C307E30" w:rsidR="7E8EC662" w:rsidRDefault="7E8EC662" w:rsidP="7E8EC662">
      <w:pPr>
        <w:pStyle w:val="dcapa"/>
      </w:pPr>
    </w:p>
    <w:p w14:paraId="29E3ACC2" w14:textId="29B18EFE" w:rsidR="7E8EC662" w:rsidRDefault="7E8EC662" w:rsidP="7E8EC662">
      <w:pPr>
        <w:pStyle w:val="dcapa"/>
      </w:pPr>
    </w:p>
    <w:p w14:paraId="4F9E24F9" w14:textId="1EFA59DF" w:rsidR="7E8EC662" w:rsidRDefault="7E8EC662" w:rsidP="7E8EC662">
      <w:pPr>
        <w:pStyle w:val="dcapa"/>
      </w:pPr>
    </w:p>
    <w:p w14:paraId="0C379000" w14:textId="5E42E12E" w:rsidR="7E8EC662" w:rsidRDefault="7E8EC662" w:rsidP="7E8EC662">
      <w:pPr>
        <w:pStyle w:val="dcapa"/>
      </w:pPr>
    </w:p>
    <w:p w14:paraId="4CA522CB" w14:textId="7B5442D6" w:rsidR="7E8EC662" w:rsidRDefault="7E8EC662" w:rsidP="7E8EC662">
      <w:pPr>
        <w:pStyle w:val="dcapa"/>
      </w:pPr>
    </w:p>
    <w:p w14:paraId="34452479" w14:textId="021CD923" w:rsidR="7E8EC662" w:rsidRDefault="7E8EC662" w:rsidP="7E8EC662">
      <w:pPr>
        <w:pStyle w:val="dcapa"/>
      </w:pPr>
    </w:p>
    <w:p w14:paraId="38F97989" w14:textId="382C09B4" w:rsidR="7E8EC662" w:rsidRDefault="7E8EC662" w:rsidP="7E8EC662">
      <w:pPr>
        <w:pStyle w:val="dcapa"/>
      </w:pPr>
    </w:p>
    <w:p w14:paraId="0BF8D40D" w14:textId="6AD83675" w:rsidR="7E8EC662" w:rsidRDefault="7E8EC662" w:rsidP="7E8EC662">
      <w:pPr>
        <w:pStyle w:val="dcapa"/>
      </w:pPr>
    </w:p>
    <w:p w14:paraId="69682F99" w14:textId="45C84F39" w:rsidR="7E8EC662" w:rsidRDefault="7E8EC662" w:rsidP="7E8EC662">
      <w:pPr>
        <w:pStyle w:val="dcapa"/>
      </w:pPr>
    </w:p>
    <w:p w14:paraId="1D8AEE96" w14:textId="4D8F8F80" w:rsidR="7E8EC662" w:rsidRDefault="7E8EC662" w:rsidP="7E8EC662">
      <w:pPr>
        <w:pStyle w:val="dcapa"/>
      </w:pPr>
    </w:p>
    <w:p w14:paraId="46B9E0CB" w14:textId="280D934C" w:rsidR="7E8EC662" w:rsidRDefault="7E8EC662" w:rsidP="7E8EC662">
      <w:pPr>
        <w:pStyle w:val="dcapa"/>
      </w:pPr>
    </w:p>
    <w:p w14:paraId="03821F7F" w14:textId="1C03CE64" w:rsidR="7E8EC662" w:rsidRDefault="7E8EC662" w:rsidP="7E8EC662">
      <w:pPr>
        <w:pStyle w:val="dcapa"/>
      </w:pPr>
    </w:p>
    <w:p w14:paraId="5B4B1C3F" w14:textId="10B50629" w:rsidR="7E8EC662" w:rsidRDefault="7E8EC662" w:rsidP="7E8EC662">
      <w:pPr>
        <w:pStyle w:val="dcapa"/>
      </w:pPr>
    </w:p>
    <w:p w14:paraId="6BCBE203" w14:textId="04AC606C" w:rsidR="7E8EC662" w:rsidRDefault="7E8EC662" w:rsidP="7E8EC662">
      <w:pPr>
        <w:pStyle w:val="dcapa"/>
      </w:pPr>
    </w:p>
    <w:p w14:paraId="5FB0FA1D" w14:textId="3D6F3A9B" w:rsidR="7E8EC662" w:rsidRDefault="7E8EC662" w:rsidP="7E8EC662">
      <w:pPr>
        <w:pStyle w:val="dcapa"/>
      </w:pPr>
    </w:p>
    <w:p w14:paraId="353A3ABA" w14:textId="1CACEB7B" w:rsidR="7E8EC662" w:rsidRDefault="7E8EC662" w:rsidP="7E8EC662">
      <w:pPr>
        <w:pStyle w:val="dcapa"/>
      </w:pPr>
    </w:p>
    <w:p w14:paraId="3BD604A2" w14:textId="2CCD7BF1" w:rsidR="7E8EC662" w:rsidRDefault="7E8EC662" w:rsidP="7E8EC662">
      <w:pPr>
        <w:pStyle w:val="dcapa"/>
      </w:pPr>
    </w:p>
    <w:p w14:paraId="72A3D3EC" w14:textId="77777777" w:rsidR="00C9224C" w:rsidRPr="004E0E15" w:rsidRDefault="00C9224C" w:rsidP="00D26AC7">
      <w:pPr>
        <w:pStyle w:val="dcapa"/>
      </w:pPr>
    </w:p>
    <w:p w14:paraId="0D0B940D" w14:textId="77777777" w:rsidR="00C9224C" w:rsidRPr="004E0E15" w:rsidRDefault="00C9224C" w:rsidP="00D26AC7">
      <w:pPr>
        <w:pStyle w:val="dcapa"/>
      </w:pPr>
    </w:p>
    <w:p w14:paraId="0E27B00A" w14:textId="77777777" w:rsidR="00C9224C" w:rsidRPr="004E0E15" w:rsidRDefault="00C9224C" w:rsidP="00D26AC7">
      <w:pPr>
        <w:pStyle w:val="dcapa"/>
      </w:pPr>
    </w:p>
    <w:p w14:paraId="60061E4C" w14:textId="77777777" w:rsidR="00C9224C" w:rsidRPr="004E0E15" w:rsidRDefault="00C9224C" w:rsidP="00D26AC7">
      <w:pPr>
        <w:pStyle w:val="dcapa"/>
      </w:pPr>
    </w:p>
    <w:p w14:paraId="44EAFD9C" w14:textId="77777777" w:rsidR="00C9224C" w:rsidRPr="004E0E15" w:rsidRDefault="00C9224C" w:rsidP="00D26AC7">
      <w:pPr>
        <w:pStyle w:val="dcapa"/>
      </w:pPr>
    </w:p>
    <w:p w14:paraId="4B94D5A5" w14:textId="77777777" w:rsidR="00C9224C" w:rsidRPr="004E0E15" w:rsidRDefault="00C9224C" w:rsidP="00D26AC7">
      <w:pPr>
        <w:pStyle w:val="dcapa"/>
      </w:pPr>
    </w:p>
    <w:p w14:paraId="3DEEC669" w14:textId="77777777" w:rsidR="00C9224C" w:rsidRPr="004E0E15" w:rsidRDefault="00C9224C" w:rsidP="00D26AC7">
      <w:pPr>
        <w:pStyle w:val="dcapa"/>
      </w:pPr>
    </w:p>
    <w:p w14:paraId="5B492E8B" w14:textId="2ED6D3E3" w:rsidR="00C9224C" w:rsidRPr="003E1A4C" w:rsidRDefault="003E1A4C" w:rsidP="00D26AC7">
      <w:pPr>
        <w:pStyle w:val="dcapa"/>
        <w:rPr>
          <w:b/>
          <w:bCs/>
        </w:rPr>
      </w:pPr>
      <w:r w:rsidRPr="003E1A4C">
        <w:rPr>
          <w:b/>
          <w:bCs/>
        </w:rPr>
        <w:t>Desenvolvimento de um Sistema d</w:t>
      </w:r>
      <w:r>
        <w:rPr>
          <w:b/>
          <w:bCs/>
        </w:rPr>
        <w:t>e Gerenciamento para uma Oficina Mecânica</w:t>
      </w:r>
    </w:p>
    <w:p w14:paraId="45FB0818" w14:textId="77777777" w:rsidR="00C9224C" w:rsidRPr="004E0E15" w:rsidRDefault="00C9224C" w:rsidP="00D26AC7">
      <w:pPr>
        <w:pStyle w:val="dcapa"/>
      </w:pPr>
    </w:p>
    <w:p w14:paraId="049F31CB" w14:textId="77777777" w:rsidR="00C9224C" w:rsidRPr="004E0E15" w:rsidRDefault="00C9224C" w:rsidP="00D26AC7">
      <w:pPr>
        <w:pStyle w:val="dcapa"/>
      </w:pPr>
    </w:p>
    <w:p w14:paraId="5B886F04" w14:textId="6DFC6C2A" w:rsidR="00B23BC8" w:rsidRPr="004E0E15" w:rsidRDefault="00B23BC8" w:rsidP="00D26AC7">
      <w:pPr>
        <w:pStyle w:val="dcapa"/>
      </w:pPr>
    </w:p>
    <w:p w14:paraId="57D414C5" w14:textId="77777777" w:rsidR="00B23BC8" w:rsidRPr="004E0E15" w:rsidRDefault="00B23BC8" w:rsidP="00D26AC7">
      <w:pPr>
        <w:pStyle w:val="dcapa"/>
      </w:pPr>
    </w:p>
    <w:p w14:paraId="39276FD7" w14:textId="77777777" w:rsidR="00B23BC8" w:rsidRPr="004E0E15" w:rsidRDefault="00B23BC8" w:rsidP="00D26AC7">
      <w:pPr>
        <w:pStyle w:val="dcapa"/>
      </w:pPr>
    </w:p>
    <w:p w14:paraId="1299C43A" w14:textId="77777777" w:rsidR="00C9224C" w:rsidRPr="004E0E15" w:rsidRDefault="00C9224C" w:rsidP="00D26AC7">
      <w:pPr>
        <w:pStyle w:val="dcapa"/>
      </w:pPr>
    </w:p>
    <w:p w14:paraId="4DDBEF00" w14:textId="77777777" w:rsidR="00C9224C" w:rsidRPr="004E0E15" w:rsidRDefault="00C9224C" w:rsidP="00D26AC7">
      <w:pPr>
        <w:pStyle w:val="dcapa"/>
      </w:pPr>
    </w:p>
    <w:p w14:paraId="3461D779" w14:textId="77777777" w:rsidR="00C9224C" w:rsidRPr="004E0E15" w:rsidRDefault="00C9224C" w:rsidP="00D26AC7">
      <w:pPr>
        <w:pStyle w:val="dcapa"/>
      </w:pPr>
    </w:p>
    <w:p w14:paraId="3CF2D8B6" w14:textId="77777777" w:rsidR="00C9224C" w:rsidRPr="004E0E15" w:rsidRDefault="00C9224C" w:rsidP="00D26AC7">
      <w:pPr>
        <w:pStyle w:val="dcapa"/>
      </w:pPr>
    </w:p>
    <w:p w14:paraId="0FB78278" w14:textId="77777777" w:rsidR="00C9224C" w:rsidRPr="004E0E15" w:rsidRDefault="00C9224C" w:rsidP="00D26AC7">
      <w:pPr>
        <w:pStyle w:val="dcapa"/>
      </w:pPr>
    </w:p>
    <w:p w14:paraId="62EBF3C5" w14:textId="2B5A2BBA" w:rsidR="00C9224C" w:rsidRPr="004E0E15" w:rsidRDefault="00C9224C" w:rsidP="00D26AC7">
      <w:pPr>
        <w:pStyle w:val="dcapa"/>
      </w:pPr>
    </w:p>
    <w:p w14:paraId="22E18751" w14:textId="144B99B5" w:rsidR="3B7BDFA7" w:rsidRPr="004E0E15" w:rsidRDefault="3B7BDFA7" w:rsidP="00D26AC7">
      <w:pPr>
        <w:pStyle w:val="dcapa"/>
      </w:pPr>
    </w:p>
    <w:p w14:paraId="005C1D54" w14:textId="6692A642" w:rsidR="3B7BDFA7" w:rsidRPr="004E0E15" w:rsidRDefault="3B7BDFA7" w:rsidP="00D26AC7">
      <w:pPr>
        <w:pStyle w:val="dcapa"/>
      </w:pPr>
    </w:p>
    <w:p w14:paraId="41174B43" w14:textId="30DF6EF3" w:rsidR="3B7BDFA7" w:rsidRPr="004E0E15" w:rsidRDefault="3B7BDFA7" w:rsidP="00D26AC7">
      <w:pPr>
        <w:pStyle w:val="dcapa"/>
      </w:pPr>
    </w:p>
    <w:p w14:paraId="1CFE0166" w14:textId="5CD734AF" w:rsidR="00C9224C" w:rsidRDefault="003E1A4C" w:rsidP="00D26AC7">
      <w:pPr>
        <w:pStyle w:val="dcapa"/>
      </w:pPr>
      <w:r>
        <w:t>São José dos Campos</w:t>
      </w:r>
      <w:r w:rsidR="00C9224C">
        <w:t xml:space="preserve"> - SP</w:t>
      </w:r>
    </w:p>
    <w:p w14:paraId="5E069588" w14:textId="6B7A923E" w:rsidR="00C9224C" w:rsidRDefault="003E1A4C" w:rsidP="00D26AC7">
      <w:pPr>
        <w:pStyle w:val="dcapa"/>
      </w:pPr>
      <w:r>
        <w:t>2024</w:t>
      </w:r>
    </w:p>
    <w:p w14:paraId="5E5C3962" w14:textId="77777777" w:rsidR="00105CA8" w:rsidRDefault="00105CA8" w:rsidP="00D26AC7">
      <w:pPr>
        <w:pStyle w:val="dcapa"/>
      </w:pPr>
    </w:p>
    <w:p w14:paraId="3F9BB395" w14:textId="77777777" w:rsidR="00105CA8" w:rsidRDefault="00105CA8" w:rsidP="00D26AC7">
      <w:pPr>
        <w:pStyle w:val="dcapa"/>
      </w:pPr>
    </w:p>
    <w:p w14:paraId="4244244B" w14:textId="77777777" w:rsidR="00105CA8" w:rsidRDefault="00105CA8" w:rsidP="00D26AC7">
      <w:pPr>
        <w:pStyle w:val="dcapa"/>
      </w:pPr>
    </w:p>
    <w:p w14:paraId="3AC72DDA" w14:textId="77777777" w:rsidR="00105CA8" w:rsidRDefault="00105CA8" w:rsidP="00D26AC7">
      <w:pPr>
        <w:pStyle w:val="dcapa"/>
      </w:pPr>
    </w:p>
    <w:p w14:paraId="7E9277BC" w14:textId="77777777" w:rsidR="00105CA8" w:rsidRDefault="00105CA8" w:rsidP="00D26AC7">
      <w:pPr>
        <w:pStyle w:val="dcapa"/>
      </w:pPr>
    </w:p>
    <w:p w14:paraId="219219D2" w14:textId="77777777" w:rsidR="00105CA8" w:rsidRDefault="00105CA8" w:rsidP="00D26AC7">
      <w:pPr>
        <w:pStyle w:val="dcapa"/>
      </w:pPr>
    </w:p>
    <w:p w14:paraId="68076DC5" w14:textId="77777777" w:rsidR="00105CA8" w:rsidRDefault="00105CA8" w:rsidP="00D26AC7">
      <w:pPr>
        <w:pStyle w:val="dcapa"/>
      </w:pPr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1BD2BC25" w14:textId="58494105" w:rsidR="00C9224C" w:rsidRPr="006B311C" w:rsidRDefault="00C9224C" w:rsidP="00D26AC7">
      <w:pPr>
        <w:pStyle w:val="dcapa"/>
      </w:pP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7104DDF8" w14:textId="77777777" w:rsidR="00A03204" w:rsidRPr="003E1A4C" w:rsidRDefault="00A03204" w:rsidP="00A03204">
      <w:pPr>
        <w:pStyle w:val="dcapa"/>
        <w:rPr>
          <w:b/>
          <w:bCs/>
        </w:rPr>
      </w:pPr>
      <w:r w:rsidRPr="003E1A4C">
        <w:rPr>
          <w:b/>
          <w:bCs/>
        </w:rPr>
        <w:t>Desenvolvimento de um Sistema d</w:t>
      </w:r>
      <w:r>
        <w:rPr>
          <w:b/>
          <w:bCs/>
        </w:rPr>
        <w:t>e Gerenciamento para uma Oficina Mecânica</w:t>
      </w:r>
    </w:p>
    <w:p w14:paraId="07547A01" w14:textId="77777777" w:rsidR="00C9224C" w:rsidRPr="00A03204" w:rsidRDefault="00C9224C" w:rsidP="00D26AC7">
      <w:pPr>
        <w:pStyle w:val="dcapa"/>
      </w:pPr>
    </w:p>
    <w:p w14:paraId="5043CB0F" w14:textId="77777777" w:rsidR="00C9224C" w:rsidRPr="00A03204" w:rsidRDefault="00C9224C" w:rsidP="00D26AC7">
      <w:pPr>
        <w:pStyle w:val="dcapa"/>
      </w:pPr>
    </w:p>
    <w:p w14:paraId="07459315" w14:textId="77777777" w:rsidR="00C9224C" w:rsidRPr="00A03204" w:rsidRDefault="00C9224C" w:rsidP="00D26AC7">
      <w:pPr>
        <w:pStyle w:val="dcapa"/>
      </w:pPr>
    </w:p>
    <w:p w14:paraId="6537F28F" w14:textId="77777777" w:rsidR="00C9224C" w:rsidRPr="00A03204" w:rsidRDefault="00C9224C" w:rsidP="00D26AC7">
      <w:pPr>
        <w:pStyle w:val="dcapa"/>
      </w:pPr>
    </w:p>
    <w:p w14:paraId="29D6B04F" w14:textId="6F336CF2" w:rsidR="00C9224C" w:rsidRPr="00A03204" w:rsidRDefault="00C9224C" w:rsidP="00D26AC7">
      <w:pPr>
        <w:pStyle w:val="dcapa"/>
      </w:pPr>
    </w:p>
    <w:p w14:paraId="0A6959E7" w14:textId="22E78464" w:rsidR="00C9224C" w:rsidRPr="00A03204" w:rsidRDefault="00C9224C" w:rsidP="00D26AC7">
      <w:pPr>
        <w:pStyle w:val="dcapa"/>
      </w:pPr>
    </w:p>
    <w:p w14:paraId="734E117A" w14:textId="70D6AEA7" w:rsidR="00C9224C" w:rsidRDefault="00C9224C" w:rsidP="00D963B3">
      <w:pPr>
        <w:pStyle w:val="ecapadescrio"/>
      </w:pPr>
      <w:r>
        <w:t xml:space="preserve">Relatório Técnico-Científico apresentado na disciplina de Projeto Integrador para o curso de </w:t>
      </w:r>
      <w:r w:rsidR="003E1A4C">
        <w:t>Engenharia da Computação</w:t>
      </w:r>
      <w:r>
        <w:t xml:space="preserve"> da Universidade Virtual do Estado de São Paulo (UNIVESP)</w:t>
      </w:r>
    </w:p>
    <w:p w14:paraId="6DFB9E20" w14:textId="77777777" w:rsidR="00C9224C" w:rsidRDefault="00C9224C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5630AD66" w14:textId="39909863" w:rsidR="00C9224C" w:rsidRDefault="00C9224C" w:rsidP="00D26AC7">
      <w:pPr>
        <w:pStyle w:val="dcapa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3AA90B3E" w14:textId="77777777" w:rsidR="006B311C" w:rsidRDefault="006B311C" w:rsidP="00D26AC7">
      <w:pPr>
        <w:pStyle w:val="dcapa"/>
      </w:pPr>
    </w:p>
    <w:p w14:paraId="3F0D0BC5" w14:textId="77777777" w:rsidR="006B311C" w:rsidRDefault="006B311C" w:rsidP="00D26AC7">
      <w:pPr>
        <w:pStyle w:val="dcapa"/>
      </w:pPr>
    </w:p>
    <w:p w14:paraId="0CA5C4EE" w14:textId="43699761" w:rsidR="00C9224C" w:rsidRDefault="003E1A4C" w:rsidP="00D26AC7">
      <w:pPr>
        <w:pStyle w:val="dcapa"/>
      </w:pPr>
      <w:r>
        <w:t>São José dos Campos</w:t>
      </w:r>
      <w:r w:rsidR="00C9224C">
        <w:t xml:space="preserve"> - SP</w:t>
      </w:r>
    </w:p>
    <w:p w14:paraId="60EAE9A4" w14:textId="33C6A3E3" w:rsidR="00C9224C" w:rsidRDefault="003E1A4C" w:rsidP="00D26AC7">
      <w:pPr>
        <w:pStyle w:val="dcapa"/>
      </w:pPr>
      <w:r>
        <w:t>2024</w:t>
      </w:r>
    </w:p>
    <w:p w14:paraId="2BA226A1" w14:textId="77777777" w:rsidR="00C9224C" w:rsidRDefault="00C9224C" w:rsidP="00C9224C">
      <w:pPr>
        <w:spacing w:after="160" w:line="259" w:lineRule="auto"/>
      </w:pPr>
      <w:r>
        <w:br w:type="page"/>
      </w:r>
    </w:p>
    <w:p w14:paraId="54AF5758" w14:textId="2CE2B3ED" w:rsidR="00C9224C" w:rsidRDefault="7E8EC662" w:rsidP="00A52E19">
      <w:pPr>
        <w:pStyle w:val="atexto-base"/>
        <w:rPr>
          <w:b/>
        </w:rPr>
      </w:pPr>
      <w:r>
        <w:t xml:space="preserve">DE ALMEIDA, Conrado Luiz Santiago; DE ALMEIDA, Nicole </w:t>
      </w:r>
      <w:proofErr w:type="spellStart"/>
      <w:r>
        <w:t>Carstens</w:t>
      </w:r>
      <w:proofErr w:type="spellEnd"/>
      <w:r>
        <w:t xml:space="preserve"> Muller; DA SILVA, Fúlvia Stephanie; CHAGAS, Gabriel Cardoso; CALDEIRA, </w:t>
      </w:r>
      <w:r w:rsidR="00497335">
        <w:t>Alla</w:t>
      </w:r>
      <w:r w:rsidR="00CB7CD7">
        <w:t>n</w:t>
      </w:r>
      <w:r w:rsidR="00497335">
        <w:t xml:space="preserve"> de Souza</w:t>
      </w:r>
      <w:r>
        <w:t xml:space="preserve">; UEMURA, Lucas Minoro; FERNANDES, Ildefonso da Silva; JUNIOR, Luiz Antônio Piedade. </w:t>
      </w:r>
      <w:r w:rsidRPr="7E8EC662">
        <w:rPr>
          <w:b/>
          <w:bCs/>
        </w:rPr>
        <w:t xml:space="preserve">Sistema de Gerenciamento de Oficina Mecânica. </w:t>
      </w:r>
      <w:r>
        <w:t>DRP03-Projeto Integrador em Computação I- Turma 003.</w:t>
      </w:r>
      <w:r w:rsidR="00C9224C">
        <w:t xml:space="preserve"> Relatório Técnico-Científico. </w:t>
      </w:r>
      <w:r>
        <w:t>Engenharia da Computação</w:t>
      </w:r>
      <w:r w:rsidR="00C9224C">
        <w:t xml:space="preserve"> – </w:t>
      </w:r>
      <w:r w:rsidR="00C9224C">
        <w:rPr>
          <w:b/>
        </w:rPr>
        <w:t>Universidade Virtual do Estado de São Paulo</w:t>
      </w:r>
      <w:r w:rsidR="00C9224C">
        <w:t xml:space="preserve">. Tutor: </w:t>
      </w:r>
      <w:r>
        <w:t>João Paulo.</w:t>
      </w:r>
      <w:r w:rsidR="00C9224C">
        <w:t xml:space="preserve"> Polo</w:t>
      </w:r>
      <w:r>
        <w:t xml:space="preserve"> UAB São José dos Campos, 2024.</w:t>
      </w: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5F0ABC4" w:rsidP="00A52E19">
      <w:pPr>
        <w:pStyle w:val="atexto-base"/>
        <w:rPr>
          <w:b/>
        </w:rPr>
      </w:pPr>
      <w:r w:rsidRPr="05F0ABC4">
        <w:rPr>
          <w:b/>
          <w:bCs/>
        </w:rPr>
        <w:t>RESUMO</w:t>
      </w:r>
    </w:p>
    <w:p w14:paraId="6B62F1B3" w14:textId="675D7E30" w:rsidR="00C9224C" w:rsidRDefault="05F0ABC4" w:rsidP="00A52E19">
      <w:pPr>
        <w:pStyle w:val="atexto-base"/>
      </w:pPr>
      <w:r>
        <w:t xml:space="preserve">Este projeto integrador visa desenvolver um sistema de gerenciamento para a oficina mecânica Minoro, localizada em São José dos Campos, São Paulo, em resposta à necessidade de modernização e melhoria da eficiência operacional da empresa. Através do uso do framework </w:t>
      </w:r>
      <w:proofErr w:type="spellStart"/>
      <w:r>
        <w:t>Django</w:t>
      </w:r>
      <w:proofErr w:type="spellEnd"/>
      <w:r>
        <w:t xml:space="preserve"> e da linguagem Python, objetivamos criar uma solução que permita o gerenciamento eficaz de dados, incluindo informações sobre clientes, serviços e estoque de peças. A metodologia adotada envolveu uma análise detalhada do contexto da oficina, incluindo entrevistas com a equipe e observação direta dos processos de trabalho. Com base nessa análise, desenvolvemos um protótipo inicial do sistema, que foi posteriormente implementado e testado no ambiente da oficina. Os resultados preliminares indicam uma melhoria significativa na organização dos dados da oficina, aumento da eficiência operacional e maior satisfação do cliente. Além disso, observou-se um incremento nos lucros da empresa devido à otimização dos processos internos. Consideramos que a implementação deste sistema de gerenciamento representa um passo importante para a modernização da oficina mecânica Minoro e sua capacidade de competir de forma mais eficaz no mercado.</w:t>
      </w:r>
    </w:p>
    <w:p w14:paraId="3599A0C9" w14:textId="3E59CBD3" w:rsidR="00C9224C" w:rsidRDefault="7E8EC662" w:rsidP="00A52E19">
      <w:pPr>
        <w:pStyle w:val="atexto-base"/>
      </w:pPr>
      <w:r w:rsidRPr="7E8EC662">
        <w:rPr>
          <w:b/>
          <w:bCs/>
        </w:rPr>
        <w:t>PALAVRAS-CHAVE:</w:t>
      </w:r>
      <w:r>
        <w:t xml:space="preserve"> Gerenciamento; Framework; </w:t>
      </w:r>
      <w:proofErr w:type="spellStart"/>
      <w:r>
        <w:t>Django</w:t>
      </w:r>
      <w:proofErr w:type="spellEnd"/>
      <w:r>
        <w:t xml:space="preserve">; </w:t>
      </w:r>
      <w:proofErr w:type="spellStart"/>
      <w:r>
        <w:t>Phyton</w:t>
      </w:r>
      <w:proofErr w:type="spellEnd"/>
      <w:r>
        <w:t>; Oficina; Dados.</w:t>
      </w:r>
    </w:p>
    <w:p w14:paraId="02F2C34E" w14:textId="77777777" w:rsidR="00C9224C" w:rsidRDefault="00C9224C" w:rsidP="00A52E19">
      <w:pPr>
        <w:pStyle w:val="atexto-base"/>
      </w:pPr>
    </w:p>
    <w:p w14:paraId="680A4E5D" w14:textId="77777777" w:rsidR="00C9224C" w:rsidRDefault="00C9224C" w:rsidP="00C9224C">
      <w:pPr>
        <w:spacing w:after="160" w:line="259" w:lineRule="auto"/>
        <w:ind w:left="-30" w:firstLine="597"/>
      </w:pPr>
      <w:r>
        <w:br w:type="page"/>
      </w:r>
    </w:p>
    <w:p w14:paraId="3681B271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t>LISTA DE ILUSTRAÇÕES (opcional)</w:t>
      </w:r>
    </w:p>
    <w:p w14:paraId="7194DBDC" w14:textId="77777777" w:rsidR="00C9224C" w:rsidRDefault="00C9224C" w:rsidP="00235B32">
      <w:pPr>
        <w:pStyle w:val="TOC1"/>
      </w:pPr>
    </w:p>
    <w:p w14:paraId="1134E7D4" w14:textId="389386DF" w:rsidR="00C9224C" w:rsidRDefault="00C9224C" w:rsidP="00235B32">
      <w:pPr>
        <w:pStyle w:val="TOC1"/>
        <w:rPr>
          <w:smallCaps/>
        </w:rPr>
      </w:pPr>
      <w:r>
        <w:rPr>
          <w:smallCaps/>
        </w:rPr>
        <w:t xml:space="preserve">Figura 1– </w:t>
      </w:r>
      <w:r w:rsidRPr="00244505">
        <w:rPr>
          <w:b w:val="0"/>
          <w:bCs/>
          <w:smallCaps/>
        </w:rPr>
        <w:t>Brainstorm</w:t>
      </w:r>
      <w:r w:rsidR="00244505">
        <w:rPr>
          <w:smallCaps/>
        </w:rPr>
        <w:tab/>
      </w:r>
      <w:r>
        <w:rPr>
          <w:smallCaps/>
        </w:rPr>
        <w:t>18</w:t>
      </w:r>
    </w:p>
    <w:p w14:paraId="0D30E0E5" w14:textId="0EA9EC43" w:rsidR="00C9224C" w:rsidRDefault="00C9224C" w:rsidP="00235B32">
      <w:pPr>
        <w:pStyle w:val="TOC1"/>
        <w:rPr>
          <w:sz w:val="28"/>
          <w:szCs w:val="28"/>
        </w:rPr>
      </w:pPr>
      <w:r>
        <w:rPr>
          <w:smallCaps/>
        </w:rPr>
        <w:t xml:space="preserve">Figura 2– </w:t>
      </w:r>
      <w:r w:rsidRPr="00244505">
        <w:rPr>
          <w:b w:val="0"/>
          <w:bCs/>
          <w:smallCaps/>
        </w:rPr>
        <w:t>Brainstorm</w:t>
      </w:r>
      <w:r>
        <w:rPr>
          <w:smallCaps/>
        </w:rPr>
        <w:tab/>
        <w:t>18</w:t>
      </w:r>
    </w:p>
    <w:p w14:paraId="769D0D3C" w14:textId="77777777" w:rsidR="00C9224C" w:rsidRDefault="00C9224C" w:rsidP="00BE56D9">
      <w:pPr>
        <w:pStyle w:val="atexto-base"/>
        <w:rPr>
          <w:b/>
        </w:rPr>
      </w:pPr>
    </w:p>
    <w:p w14:paraId="54CD245A" w14:textId="77777777" w:rsidR="00C9224C" w:rsidRDefault="00C9224C" w:rsidP="00BE56D9">
      <w:pPr>
        <w:pStyle w:val="atexto-base"/>
      </w:pPr>
      <w:r>
        <w:br w:type="page"/>
      </w:r>
    </w:p>
    <w:p w14:paraId="53F29C1C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t>LISTAS DE TABELAS (opcional)</w:t>
      </w:r>
    </w:p>
    <w:p w14:paraId="1231BE67" w14:textId="77777777" w:rsidR="00C9224C" w:rsidRDefault="00C9224C" w:rsidP="00BE56D9">
      <w:pPr>
        <w:pStyle w:val="atexto-base"/>
      </w:pPr>
    </w:p>
    <w:p w14:paraId="0020E98F" w14:textId="6826981B" w:rsidR="00C9224C" w:rsidRDefault="00C9224C" w:rsidP="00244505">
      <w:pPr>
        <w:pStyle w:val="TOC1"/>
      </w:pPr>
      <w:r>
        <w:t xml:space="preserve">Tabela 1 - </w:t>
      </w:r>
      <w:r w:rsidRPr="00244505">
        <w:rPr>
          <w:b w:val="0"/>
          <w:bCs/>
        </w:rPr>
        <w:t>Alguns problemas identificados</w:t>
      </w:r>
      <w:r>
        <w:tab/>
        <w:t>17</w:t>
      </w:r>
    </w:p>
    <w:p w14:paraId="108D1A4D" w14:textId="7E21C513" w:rsidR="00C9224C" w:rsidRDefault="00C9224C" w:rsidP="00244505">
      <w:pPr>
        <w:pStyle w:val="TOC1"/>
      </w:pPr>
      <w:r>
        <w:t xml:space="preserve">Tabela 2 - </w:t>
      </w:r>
      <w:r w:rsidRPr="00244505">
        <w:rPr>
          <w:b w:val="0"/>
          <w:bCs/>
        </w:rPr>
        <w:t>Alguns problemas identificados</w:t>
      </w:r>
      <w:r w:rsidR="00244505">
        <w:tab/>
      </w:r>
      <w:r>
        <w:t>17</w:t>
      </w:r>
    </w:p>
    <w:p w14:paraId="36FEB5B0" w14:textId="77777777" w:rsidR="00C9224C" w:rsidRDefault="00C9224C" w:rsidP="00BE56D9">
      <w:pPr>
        <w:pStyle w:val="atexto-base"/>
      </w:pPr>
    </w:p>
    <w:p w14:paraId="30D7AA69" w14:textId="77777777" w:rsidR="00C9224C" w:rsidRDefault="00C9224C" w:rsidP="00BE56D9">
      <w:pPr>
        <w:pStyle w:val="atexto-base"/>
      </w:pPr>
      <w:r>
        <w:br w:type="page"/>
      </w:r>
    </w:p>
    <w:p w14:paraId="44A1A359" w14:textId="77777777" w:rsidR="000075A3" w:rsidRDefault="00C9224C" w:rsidP="00C9224C">
      <w:pPr>
        <w:jc w:val="center"/>
        <w:rPr>
          <w:b/>
        </w:rPr>
      </w:pPr>
      <w:r>
        <w:rPr>
          <w:b/>
        </w:rPr>
        <w:t>SUMÁRIO</w:t>
      </w:r>
    </w:p>
    <w:p w14:paraId="7A3B429F" w14:textId="77777777" w:rsidR="00710BC6" w:rsidRDefault="00C9224C" w:rsidP="00710BC6">
      <w:pPr>
        <w:ind w:left="-30" w:firstLine="30"/>
        <w:jc w:val="center"/>
      </w:pPr>
      <w:r>
        <w:t>(</w:t>
      </w:r>
      <w:r w:rsidR="00710BC6">
        <w:t>Fonte: Arial ou Times 12; títulos em negrito/ subtítulo sem negrito)</w:t>
      </w:r>
    </w:p>
    <w:p w14:paraId="7196D064" w14:textId="77777777" w:rsidR="00710BC6" w:rsidRDefault="00710BC6" w:rsidP="00A36CBF">
      <w:pPr>
        <w:pStyle w:val="atexto-base"/>
      </w:pPr>
    </w:p>
    <w:p w14:paraId="79B6934F" w14:textId="3B1B588B" w:rsidR="00F80F33" w:rsidRDefault="006079D1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30202924" w:history="1">
        <w:r w:rsidR="00F80F33" w:rsidRPr="002628E9">
          <w:rPr>
            <w:rStyle w:val="Hyperlink"/>
            <w:noProof/>
          </w:rPr>
          <w:t>1 Introdução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_Toc130202924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7</w:t>
        </w:r>
        <w:r w:rsidR="00F80F33">
          <w:rPr>
            <w:noProof/>
            <w:webHidden/>
          </w:rPr>
          <w:fldChar w:fldCharType="end"/>
        </w:r>
      </w:hyperlink>
    </w:p>
    <w:p w14:paraId="6C3E482A" w14:textId="4BC5FA8C" w:rsidR="00F80F33" w:rsidRDefault="006E02A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25" w:history="1">
        <w:r w:rsidR="00F80F33" w:rsidRPr="002628E9">
          <w:rPr>
            <w:rStyle w:val="Hyperlink"/>
            <w:noProof/>
          </w:rPr>
          <w:t>2 Desenvolvimento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_Toc130202925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2C6366E0" w14:textId="4EE1B827" w:rsidR="00F80F33" w:rsidRDefault="006E02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6" w:history="1">
        <w:r w:rsidR="00F80F33" w:rsidRPr="002628E9">
          <w:rPr>
            <w:rStyle w:val="Hyperlink"/>
            <w:noProof/>
          </w:rPr>
          <w:t>2.1 Objetivos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_Toc130202926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7C6E5D56" w14:textId="0394EE13" w:rsidR="00F80F33" w:rsidRDefault="006E02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7" w:history="1">
        <w:r w:rsidR="00F80F33" w:rsidRPr="002628E9">
          <w:rPr>
            <w:rStyle w:val="Hyperlink"/>
            <w:noProof/>
          </w:rPr>
          <w:t>2.2 Justificativa e delimitação do problema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_Toc130202927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8</w:t>
        </w:r>
        <w:r w:rsidR="00F80F33">
          <w:rPr>
            <w:noProof/>
            <w:webHidden/>
          </w:rPr>
          <w:fldChar w:fldCharType="end"/>
        </w:r>
      </w:hyperlink>
    </w:p>
    <w:p w14:paraId="30FFB4C3" w14:textId="2945A51E" w:rsidR="00F80F33" w:rsidRDefault="006E02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8" w:history="1">
        <w:r w:rsidR="00F80F33" w:rsidRPr="002628E9">
          <w:rPr>
            <w:rStyle w:val="Hyperlink"/>
            <w:noProof/>
          </w:rPr>
          <w:t>2.3 Fundamentação teórica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_Toc130202928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9</w:t>
        </w:r>
        <w:r w:rsidR="00F80F33">
          <w:rPr>
            <w:noProof/>
            <w:webHidden/>
          </w:rPr>
          <w:fldChar w:fldCharType="end"/>
        </w:r>
      </w:hyperlink>
    </w:p>
    <w:p w14:paraId="5CC674E1" w14:textId="1BAB2799" w:rsidR="00F80F33" w:rsidRDefault="006E02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9" w:history="1">
        <w:r w:rsidR="00F80F33" w:rsidRPr="002628E9">
          <w:rPr>
            <w:rStyle w:val="Hyperlink"/>
            <w:noProof/>
          </w:rPr>
          <w:t>2.4 Metodologia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_Toc130202929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9</w:t>
        </w:r>
        <w:r w:rsidR="00F80F33">
          <w:rPr>
            <w:noProof/>
            <w:webHidden/>
          </w:rPr>
          <w:fldChar w:fldCharType="end"/>
        </w:r>
      </w:hyperlink>
    </w:p>
    <w:p w14:paraId="447EC5FD" w14:textId="3B9FEA39" w:rsidR="00F80F33" w:rsidRDefault="006E02A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30" w:history="1">
        <w:r w:rsidR="00F80F33" w:rsidRPr="002628E9">
          <w:rPr>
            <w:rStyle w:val="Hyperlink"/>
            <w:noProof/>
          </w:rPr>
          <w:t>2.5 Resultados preliminares: solução inicial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_Toc130202930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10</w:t>
        </w:r>
        <w:r w:rsidR="00F80F33">
          <w:rPr>
            <w:noProof/>
            <w:webHidden/>
          </w:rPr>
          <w:fldChar w:fldCharType="end"/>
        </w:r>
      </w:hyperlink>
    </w:p>
    <w:p w14:paraId="4E7E441D" w14:textId="51C98672" w:rsidR="00F80F33" w:rsidRDefault="006E02A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1" w:history="1">
        <w:r w:rsidR="00F80F33" w:rsidRPr="002628E9">
          <w:rPr>
            <w:rStyle w:val="Hyperlink"/>
            <w:noProof/>
          </w:rPr>
          <w:t>Referências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_Toc130202931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12</w:t>
        </w:r>
        <w:r w:rsidR="00F80F33">
          <w:rPr>
            <w:noProof/>
            <w:webHidden/>
          </w:rPr>
          <w:fldChar w:fldCharType="end"/>
        </w:r>
      </w:hyperlink>
    </w:p>
    <w:p w14:paraId="5D07F821" w14:textId="7C06036B" w:rsidR="00F80F33" w:rsidRDefault="006E02A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2" w:history="1">
        <w:r w:rsidR="00F80F33" w:rsidRPr="002628E9">
          <w:rPr>
            <w:rStyle w:val="Hyperlink"/>
            <w:noProof/>
          </w:rPr>
          <w:t>Anexos (opcional)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_Toc130202932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13</w:t>
        </w:r>
        <w:r w:rsidR="00F80F33">
          <w:rPr>
            <w:noProof/>
            <w:webHidden/>
          </w:rPr>
          <w:fldChar w:fldCharType="end"/>
        </w:r>
      </w:hyperlink>
    </w:p>
    <w:p w14:paraId="15C703E6" w14:textId="183318B3" w:rsidR="00F80F33" w:rsidRDefault="006E02A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3" w:history="1">
        <w:r w:rsidR="00F80F33" w:rsidRPr="002628E9">
          <w:rPr>
            <w:rStyle w:val="Hyperlink"/>
            <w:noProof/>
          </w:rPr>
          <w:t>Apêndices (opcional)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_Toc130202933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14</w:t>
        </w:r>
        <w:r w:rsidR="00F80F33">
          <w:rPr>
            <w:noProof/>
            <w:webHidden/>
          </w:rPr>
          <w:fldChar w:fldCharType="end"/>
        </w:r>
      </w:hyperlink>
    </w:p>
    <w:p w14:paraId="6E1831B3" w14:textId="0EED5657" w:rsidR="00366E6B" w:rsidRDefault="006079D1" w:rsidP="00B140FE">
      <w:pPr>
        <w:pStyle w:val="atexto-base"/>
      </w:pPr>
      <w:r>
        <w:fldChar w:fldCharType="end"/>
      </w:r>
    </w:p>
    <w:p w14:paraId="12044384" w14:textId="7F53F070" w:rsidR="00C9224C" w:rsidRPr="00F71C31" w:rsidRDefault="00C9224C" w:rsidP="00343142">
      <w:pPr>
        <w:pStyle w:val="1ttulonivel1"/>
      </w:pPr>
      <w:bookmarkStart w:id="0" w:name="_Toc43731742"/>
      <w:bookmarkStart w:id="1" w:name="_Toc130202924"/>
      <w:r w:rsidRPr="00F71C31">
        <w:t xml:space="preserve">1 </w:t>
      </w:r>
      <w:r w:rsidR="00A36CBF">
        <w:t>I</w:t>
      </w:r>
      <w:r w:rsidR="00A36CBF" w:rsidRPr="00F71C31">
        <w:t>ntrodução</w:t>
      </w:r>
      <w:bookmarkEnd w:id="0"/>
      <w:bookmarkEnd w:id="1"/>
    </w:p>
    <w:p w14:paraId="291C27A8" w14:textId="77777777" w:rsidR="003E1A4C" w:rsidRPr="006D3BD9" w:rsidRDefault="003E1A4C" w:rsidP="003E1A4C">
      <w:pPr>
        <w:ind w:firstLine="720"/>
        <w:jc w:val="both"/>
      </w:pPr>
      <w:r w:rsidRPr="006D3BD9">
        <w:t xml:space="preserve">O presente projeto integrador tem o objetivo de desenvolver um sistema de gerenciamento de uma oficina mecânica, seguindo o tema “desenvolvimento de um software com framework web que utilize noções de banco de dados, praticando controle de versão”, proposto pela </w:t>
      </w:r>
      <w:proofErr w:type="spellStart"/>
      <w:r w:rsidRPr="006D3BD9">
        <w:t>Univesp</w:t>
      </w:r>
      <w:proofErr w:type="spellEnd"/>
      <w:r w:rsidRPr="006D3BD9">
        <w:t xml:space="preserve"> para o primeiro semestre de 2024. </w:t>
      </w:r>
    </w:p>
    <w:p w14:paraId="382A2489" w14:textId="77777777" w:rsidR="003E1A4C" w:rsidRPr="006D3BD9" w:rsidRDefault="003E1A4C" w:rsidP="003E1A4C">
      <w:pPr>
        <w:ind w:firstLine="720"/>
        <w:jc w:val="both"/>
      </w:pPr>
      <w:r w:rsidRPr="006D3BD9">
        <w:t>Atualmente, com a concorrência e grande implementação tecnológica nas empresas, torna-se imprescindível o uso de tecnologias da informação para que uma empresa se mantenha competitiva em sua área de atuação.</w:t>
      </w:r>
    </w:p>
    <w:p w14:paraId="43C860B4" w14:textId="6811FF33" w:rsidR="003E1A4C" w:rsidRDefault="003E1A4C" w:rsidP="003E1A4C">
      <w:pPr>
        <w:ind w:firstLine="720"/>
        <w:jc w:val="both"/>
      </w:pPr>
      <w:r w:rsidRPr="006D3BD9">
        <w:t>A empresa escolhida foi a oficina mecânica Minoro, atuante há 30 anos na cidade de São José dos Campos, no estado de São Paulo. Diante da necessidade de modernizar</w:t>
      </w:r>
      <w:r w:rsidR="006103DF">
        <w:t xml:space="preserve"> o sistema de gestão da </w:t>
      </w:r>
      <w:r w:rsidRPr="006D3BD9">
        <w:t>oficina para melhorar a eficiência e organização do trabalho, foi proposto ao grupo que desenvolvesse um sistema de gerenciamento.</w:t>
      </w:r>
    </w:p>
    <w:p w14:paraId="4239848C" w14:textId="0D0E84E7" w:rsidR="006103DF" w:rsidRPr="006D3BD9" w:rsidRDefault="006103DF" w:rsidP="003E1A4C">
      <w:pPr>
        <w:ind w:firstLine="720"/>
        <w:jc w:val="both"/>
      </w:pPr>
      <w:r>
        <w:t>‘</w:t>
      </w:r>
    </w:p>
    <w:p w14:paraId="62431CDC" w14:textId="77777777" w:rsidR="00C9224C" w:rsidRDefault="00C9224C" w:rsidP="00343142">
      <w:pPr>
        <w:pStyle w:val="atexto-base"/>
      </w:pPr>
    </w:p>
    <w:p w14:paraId="7D34F5C7" w14:textId="495528E4" w:rsidR="00C9224C" w:rsidRPr="00F354A3" w:rsidRDefault="00C9224C" w:rsidP="004E0E15">
      <w:pPr>
        <w:pStyle w:val="1ttulonivel1"/>
      </w:pPr>
      <w:bookmarkStart w:id="2" w:name="_heading=h.gjdgxs" w:colFirst="0" w:colLast="0"/>
      <w:bookmarkStart w:id="3" w:name="_Toc43731743"/>
      <w:bookmarkStart w:id="4" w:name="_Toc130202925"/>
      <w:bookmarkEnd w:id="2"/>
      <w:r w:rsidRPr="00F354A3">
        <w:t>2 D</w:t>
      </w:r>
      <w:r w:rsidR="00A36CBF" w:rsidRPr="00F354A3">
        <w:t>esenvolvimento</w:t>
      </w:r>
      <w:bookmarkEnd w:id="3"/>
      <w:bookmarkEnd w:id="4"/>
    </w:p>
    <w:p w14:paraId="1FB820FC" w14:textId="07EDDAD4" w:rsidR="003E1A4C" w:rsidRPr="009A5A33" w:rsidRDefault="208D8DE8" w:rsidP="009A5A33">
      <w:pPr>
        <w:pStyle w:val="2ttulonivel2"/>
      </w:pPr>
      <w:bookmarkStart w:id="5" w:name="_Toc130202926"/>
      <w:bookmarkStart w:id="6" w:name="_Toc43731744"/>
      <w:r w:rsidRPr="009A5A33">
        <w:t xml:space="preserve">2.1 </w:t>
      </w:r>
      <w:r w:rsidR="5B43ABD5" w:rsidRPr="009A5A33">
        <w:t>O</w:t>
      </w:r>
      <w:r w:rsidR="00A36CBF" w:rsidRPr="009A5A33">
        <w:t>bjetivos</w:t>
      </w:r>
      <w:bookmarkEnd w:id="5"/>
    </w:p>
    <w:bookmarkEnd w:id="6"/>
    <w:p w14:paraId="4BD1288F" w14:textId="7FE804D0" w:rsidR="00C9224C" w:rsidRPr="00F354A3" w:rsidRDefault="00C9224C" w:rsidP="00012697">
      <w:pPr>
        <w:pStyle w:val="atexto-base"/>
      </w:pPr>
      <w:r w:rsidRPr="00F354A3">
        <w:t xml:space="preserve">O objetivo geral </w:t>
      </w:r>
      <w:r w:rsidR="003E1A4C">
        <w:t xml:space="preserve">deste trabalho é o desenvolvimento </w:t>
      </w:r>
      <w:r w:rsidR="003E1A4C" w:rsidRPr="00F354A3">
        <w:t>de</w:t>
      </w:r>
      <w:r w:rsidR="003E1A4C">
        <w:t xml:space="preserve"> um</w:t>
      </w:r>
      <w:r w:rsidR="006103DF">
        <w:t>a</w:t>
      </w:r>
      <w:r w:rsidR="003E1A4C">
        <w:t xml:space="preserve"> </w:t>
      </w:r>
      <w:r w:rsidR="006103DF">
        <w:t>ferramenta</w:t>
      </w:r>
      <w:r w:rsidR="003E1A4C">
        <w:t xml:space="preserve"> de gerenciamento de dados para uma oficina mecânica. Inicialmente, o objetivo era conhecer a empresa observando suas demandas na área de tecnologia da informação. Após avaliação criteriosa da forma de trabalho da equipe, da organização dos serviços prestados, das reais melhorias necessárias e do impacto que uma nova tecnologia iria gerar, a intenção seria desenvolver </w:t>
      </w:r>
      <w:r w:rsidR="006103DF">
        <w:t>o sistema de gerenciamento</w:t>
      </w:r>
      <w:r w:rsidR="003E1A4C">
        <w:t xml:space="preserve"> </w:t>
      </w:r>
      <w:r w:rsidR="006103DF">
        <w:t>utilizando linguagens de programação que seja capaz de ser escalada para uma ferramenta mais completa e robusta otimizando o trabalho e os ganhos.</w:t>
      </w:r>
    </w:p>
    <w:p w14:paraId="06971CD3" w14:textId="13A8C709" w:rsidR="00C9224C" w:rsidRPr="003144A8" w:rsidRDefault="208D8DE8" w:rsidP="00012697">
      <w:pPr>
        <w:pStyle w:val="atexto-base"/>
      </w:pPr>
      <w:r>
        <w:t xml:space="preserve">Os objetivos específicos definem </w:t>
      </w:r>
      <w:r w:rsidR="1FCAF549">
        <w:t xml:space="preserve">as </w:t>
      </w:r>
      <w:r>
        <w:t>etapas do trabalho a serem realizadas para que se alcance o objetivo geral. Os objetivos podem ser: exploratórios, descritivos e explicativos.</w:t>
      </w:r>
    </w:p>
    <w:p w14:paraId="373C1643" w14:textId="3697325B" w:rsidR="00C9224C" w:rsidRPr="00F80F33" w:rsidRDefault="208D8DE8" w:rsidP="009A5A33">
      <w:pPr>
        <w:pStyle w:val="2ttulonivel2"/>
      </w:pPr>
      <w:bookmarkStart w:id="7" w:name="_Toc130202927"/>
      <w:bookmarkStart w:id="8" w:name="_Toc43731745"/>
      <w:r w:rsidRPr="00F80F33">
        <w:t xml:space="preserve">2.2 </w:t>
      </w:r>
      <w:r w:rsidR="00A36CBF" w:rsidRPr="00F80F33">
        <w:t>Justificativa e delimitação do problema</w:t>
      </w:r>
      <w:bookmarkEnd w:id="7"/>
      <w:r w:rsidR="474C7C3A" w:rsidRPr="00F80F33">
        <w:t xml:space="preserve"> </w:t>
      </w:r>
      <w:bookmarkEnd w:id="8"/>
    </w:p>
    <w:p w14:paraId="1DC4492B" w14:textId="54B20A33" w:rsidR="0027472E" w:rsidRDefault="0027472E" w:rsidP="007A1FDD">
      <w:pPr>
        <w:pStyle w:val="atexto-base"/>
      </w:pPr>
      <w:r>
        <w:t xml:space="preserve">O Brasil </w:t>
      </w:r>
      <w:r w:rsidR="001101A9">
        <w:t>é o sexto país em números de v</w:t>
      </w:r>
      <w:r w:rsidR="004D0DB5">
        <w:t xml:space="preserve">eículos no mundo, levando a um excelente potencial </w:t>
      </w:r>
      <w:r w:rsidR="00BB1D90">
        <w:t xml:space="preserve">de crescimento </w:t>
      </w:r>
      <w:r w:rsidR="004D0DB5">
        <w:t xml:space="preserve">para as oficinas </w:t>
      </w:r>
      <w:r w:rsidR="00BB1D90">
        <w:t>mecânicas</w:t>
      </w:r>
      <w:r w:rsidR="008C23E1">
        <w:t>.</w:t>
      </w:r>
      <w:r w:rsidR="002B372A">
        <w:t xml:space="preserve"> O </w:t>
      </w:r>
      <w:r w:rsidR="00CF649E">
        <w:t>número</w:t>
      </w:r>
      <w:r w:rsidR="002B372A">
        <w:t xml:space="preserve"> de oficinas no Brasil </w:t>
      </w:r>
      <w:r w:rsidR="001D4F0F">
        <w:t xml:space="preserve">gira em torno de 100 mil, sendo que a maioria </w:t>
      </w:r>
      <w:r w:rsidR="00C37B25">
        <w:t>se concentra</w:t>
      </w:r>
      <w:r w:rsidR="001D4F0F">
        <w:t xml:space="preserve"> no Sudeste</w:t>
      </w:r>
      <w:r w:rsidR="004C69F0">
        <w:t>, gerando grande competitividade no setor.</w:t>
      </w:r>
      <w:r w:rsidR="003454B6">
        <w:t xml:space="preserve"> </w:t>
      </w:r>
      <w:r w:rsidR="00CF649E">
        <w:t>(SILVA, 2021</w:t>
      </w:r>
      <w:r w:rsidR="00940B66">
        <w:t>)</w:t>
      </w:r>
    </w:p>
    <w:p w14:paraId="4D6B7268" w14:textId="48105D6D" w:rsidR="00AC71AC" w:rsidRDefault="003454B6" w:rsidP="007A1FDD">
      <w:pPr>
        <w:pStyle w:val="atexto-base"/>
      </w:pPr>
      <w:r>
        <w:t>A grande maioria das oficinas apresentam algum tipo de sistema tecnológico apenas para o controle financeiro e não para o gerenciamento organizacional.</w:t>
      </w:r>
      <w:r w:rsidR="00940B66">
        <w:t xml:space="preserve"> (SILVA, 2021)</w:t>
      </w:r>
    </w:p>
    <w:p w14:paraId="64DFE854" w14:textId="315D7071" w:rsidR="00AC71AC" w:rsidRDefault="000678C0" w:rsidP="007A1FDD">
      <w:pPr>
        <w:pStyle w:val="atexto-base"/>
      </w:pPr>
      <w:r>
        <w:t>O</w:t>
      </w:r>
      <w:r w:rsidR="00AC71AC">
        <w:t xml:space="preserve"> aumento </w:t>
      </w:r>
      <w:r w:rsidR="008870EE">
        <w:t xml:space="preserve">permanente </w:t>
      </w:r>
      <w:r w:rsidR="00AC71AC">
        <w:t xml:space="preserve">da concorrência </w:t>
      </w:r>
      <w:r w:rsidR="00515410">
        <w:t>e</w:t>
      </w:r>
      <w:r w:rsidR="008870EE">
        <w:t xml:space="preserve"> a crescente exigência de </w:t>
      </w:r>
      <w:r w:rsidR="00672736">
        <w:t xml:space="preserve">melhorias nos </w:t>
      </w:r>
      <w:r w:rsidR="00792F2D">
        <w:t xml:space="preserve">padrões, leva </w:t>
      </w:r>
      <w:r w:rsidR="00672736">
        <w:t>a busca pela excelência</w:t>
      </w:r>
      <w:r w:rsidR="002A3026">
        <w:t xml:space="preserve"> do desempenho, faz</w:t>
      </w:r>
      <w:r w:rsidR="00792F2D">
        <w:t>endo</w:t>
      </w:r>
      <w:r w:rsidR="002A3026">
        <w:t xml:space="preserve"> com que </w:t>
      </w:r>
      <w:r w:rsidR="005679C2">
        <w:t>a adesão de novas tecnologias para uma organização mais eficiente e melhor</w:t>
      </w:r>
      <w:r w:rsidR="00792F2D">
        <w:t>i</w:t>
      </w:r>
      <w:r w:rsidR="005679C2">
        <w:t>a dos serviços prestados</w:t>
      </w:r>
      <w:r>
        <w:t xml:space="preserve"> </w:t>
      </w:r>
      <w:r w:rsidR="00792F2D">
        <w:t>torne</w:t>
      </w:r>
      <w:r>
        <w:t xml:space="preserve">-se fundamental. </w:t>
      </w:r>
    </w:p>
    <w:p w14:paraId="38CC0A51" w14:textId="44EDA091" w:rsidR="00792F2D" w:rsidRDefault="00792F2D" w:rsidP="007A1FDD">
      <w:pPr>
        <w:pStyle w:val="atexto-base"/>
      </w:pPr>
      <w:r>
        <w:t xml:space="preserve">Sendo assim, </w:t>
      </w:r>
      <w:r w:rsidR="00435344">
        <w:t xml:space="preserve">a falta de um sistema de gerenciamento </w:t>
      </w:r>
      <w:r w:rsidR="00C73614">
        <w:t>demonstrado</w:t>
      </w:r>
      <w:r w:rsidR="008D2F3A">
        <w:t xml:space="preserve"> pela oficina mecânica Minoro, levou </w:t>
      </w:r>
      <w:r w:rsidR="00C73614">
        <w:t xml:space="preserve">a proposta do desenvolvimento de um sistema organizacional utilizando banco de dados, para </w:t>
      </w:r>
      <w:r w:rsidR="00E23415">
        <w:t>que a empresa possa melhorar os serviços prestados e crescer diante da concorrência.</w:t>
      </w:r>
    </w:p>
    <w:p w14:paraId="7CBB4616" w14:textId="1497CC0E" w:rsidR="000678C0" w:rsidRDefault="000678C0" w:rsidP="007A1FDD">
      <w:pPr>
        <w:pStyle w:val="atexto-base"/>
      </w:pPr>
    </w:p>
    <w:p w14:paraId="5F96A722" w14:textId="77777777" w:rsidR="00C9224C" w:rsidRPr="00F354A3" w:rsidRDefault="00C9224C" w:rsidP="007A1FDD">
      <w:pPr>
        <w:pStyle w:val="atexto-base"/>
        <w:rPr>
          <w:b/>
          <w:bCs/>
        </w:rPr>
      </w:pPr>
    </w:p>
    <w:p w14:paraId="2652877C" w14:textId="2A3DF892" w:rsidR="00C9224C" w:rsidRPr="005E1A0D" w:rsidRDefault="208D8DE8" w:rsidP="005E1A0D">
      <w:pPr>
        <w:pStyle w:val="2ttulonivel2"/>
      </w:pPr>
      <w:bookmarkStart w:id="9" w:name="_Toc43731746"/>
      <w:bookmarkStart w:id="10" w:name="_Toc130202928"/>
      <w:r w:rsidRPr="005E1A0D">
        <w:t xml:space="preserve">2.3 </w:t>
      </w:r>
      <w:r w:rsidR="00A36CBF">
        <w:t>F</w:t>
      </w:r>
      <w:r w:rsidR="00A36CBF" w:rsidRPr="005E1A0D">
        <w:t>undamentação teórica</w:t>
      </w:r>
      <w:bookmarkEnd w:id="9"/>
      <w:bookmarkEnd w:id="10"/>
    </w:p>
    <w:p w14:paraId="67AAAA65" w14:textId="1FA43074" w:rsidR="008E6559" w:rsidRDefault="009A0EDE" w:rsidP="00C87137">
      <w:pPr>
        <w:pStyle w:val="atexto-base"/>
      </w:pPr>
      <w:del w:id="11" w:author="Gabriel Cardoso Chagas" w:date="2024-03-31T19:30:00Z">
        <w:r>
          <w:delText>Cada ano que passa</w:delText>
        </w:r>
      </w:del>
      <w:ins w:id="12" w:author="Gabriel Cardoso Chagas" w:date="2024-03-31T19:30:00Z">
        <w:r w:rsidR="7E8EC662">
          <w:t>A cada ano</w:t>
        </w:r>
      </w:ins>
      <w:r>
        <w:t xml:space="preserve">, torna-se mais evidente a necessidade de informatizar os sistemas de pequenas empresas para que elas permaneçam competitivas e </w:t>
      </w:r>
      <w:del w:id="13" w:author="Gabriel Cardoso Chagas" w:date="2024-03-31T19:32:00Z">
        <w:r>
          <w:delText>com</w:delText>
        </w:r>
      </w:del>
      <w:r>
        <w:t xml:space="preserve"> isso</w:t>
      </w:r>
      <w:ins w:id="14" w:author="Gabriel Cardoso Chagas" w:date="2024-03-31T19:32:00Z">
        <w:r w:rsidR="7E8EC662">
          <w:t xml:space="preserve"> aumenta consideravelmente </w:t>
        </w:r>
      </w:ins>
      <w:del w:id="15" w:author="Gabriel Cardoso Chagas" w:date="2024-03-31T19:32:00Z">
        <w:r w:rsidR="00EC150A">
          <w:delText>,</w:delText>
        </w:r>
      </w:del>
      <w:r>
        <w:t xml:space="preserve"> o número de organizações</w:t>
      </w:r>
      <w:r w:rsidR="00EC150A">
        <w:t xml:space="preserve"> que</w:t>
      </w:r>
      <w:r>
        <w:t xml:space="preserve"> fazem uso da Tecnologia da </w:t>
      </w:r>
      <w:r w:rsidR="00EC150A">
        <w:t>I</w:t>
      </w:r>
      <w:r>
        <w:t>nformação</w:t>
      </w:r>
      <w:r w:rsidR="00EC150A">
        <w:t xml:space="preserve"> (TI) em suas operações</w:t>
      </w:r>
      <w:del w:id="16" w:author="Gabriel Cardoso Chagas" w:date="2024-03-31T19:32:00Z">
        <w:r w:rsidR="00EC150A">
          <w:delText>, é crescente</w:delText>
        </w:r>
      </w:del>
      <w:r w:rsidR="00EC150A">
        <w:t>. (LUNARDI,</w:t>
      </w:r>
      <w:r w:rsidR="00673C9C">
        <w:t xml:space="preserve"> </w:t>
      </w:r>
      <w:r w:rsidR="00EC150A">
        <w:t xml:space="preserve">2010). </w:t>
      </w:r>
      <w:r w:rsidR="008A2FFE">
        <w:t xml:space="preserve">As empresas de qualquer porte e estrutura </w:t>
      </w:r>
      <w:del w:id="17" w:author="Gabriel Cardoso Chagas" w:date="2024-03-31T19:33:00Z">
        <w:r w:rsidR="008A2FFE">
          <w:delText xml:space="preserve">tem </w:delText>
        </w:r>
        <w:r w:rsidR="00E83922">
          <w:delText>sido</w:delText>
        </w:r>
      </w:del>
      <w:ins w:id="18" w:author="Gabriel Cardoso Chagas" w:date="2024-03-31T19:33:00Z">
        <w:r w:rsidR="7E8EC662">
          <w:t>são</w:t>
        </w:r>
      </w:ins>
      <w:r w:rsidR="00E83922">
        <w:t xml:space="preserve"> obrigadas a aderir ao uso de sistemas informatizados, devido a</w:t>
      </w:r>
      <w:r w:rsidR="002B305C">
        <w:t xml:space="preserve"> mudança na postura dos clientes que </w:t>
      </w:r>
      <w:del w:id="19" w:author="Gabriel Cardoso Chagas" w:date="2024-03-31T19:33:00Z">
        <w:r w:rsidR="002B305C">
          <w:delText>tem</w:delText>
        </w:r>
      </w:del>
      <w:r w:rsidR="002B305C">
        <w:t xml:space="preserve"> se </w:t>
      </w:r>
      <w:r w:rsidR="7E8EC662">
        <w:t>torna</w:t>
      </w:r>
      <w:ins w:id="20" w:author="Gabriel Cardoso Chagas" w:date="2024-03-31T19:33:00Z">
        <w:r w:rsidR="7E8EC662">
          <w:t>ram</w:t>
        </w:r>
      </w:ins>
      <w:del w:id="21" w:author="Gabriel Cardoso Chagas" w:date="2024-03-31T19:33:00Z">
        <w:r w:rsidDel="7E8EC662">
          <w:delText>do</w:delText>
        </w:r>
      </w:del>
      <w:r w:rsidR="002B305C">
        <w:t xml:space="preserve"> cada vez mais exigentes</w:t>
      </w:r>
      <w:r w:rsidR="00F7110F">
        <w:t xml:space="preserve"> quanto a qualidade dos serviços, </w:t>
      </w:r>
      <w:r w:rsidR="00E205A9">
        <w:t>a disputa pelo mercado com a concorrência</w:t>
      </w:r>
      <w:r w:rsidR="0089131C">
        <w:t xml:space="preserve">, o avanço </w:t>
      </w:r>
      <w:r w:rsidR="00C226F2">
        <w:t>acelerado da tecnologia etc.</w:t>
      </w:r>
      <w:r w:rsidR="00E83922">
        <w:t xml:space="preserve"> </w:t>
      </w:r>
      <w:r w:rsidR="008A2FFE">
        <w:t xml:space="preserve"> </w:t>
      </w:r>
      <w:r w:rsidR="0049460C">
        <w:t>(PACHECO, 2000)</w:t>
      </w:r>
    </w:p>
    <w:p w14:paraId="378FAF31" w14:textId="356C8985" w:rsidR="0066335E" w:rsidRDefault="00EC150A" w:rsidP="00C87137">
      <w:pPr>
        <w:pStyle w:val="atexto-base"/>
        <w:rPr>
          <w:shd w:val="clear" w:color="auto" w:fill="FFFFFF"/>
        </w:rPr>
      </w:pPr>
      <w:r>
        <w:t xml:space="preserve">E apesar de ser </w:t>
      </w:r>
      <w:r w:rsidR="002910C2">
        <w:t>acessível</w:t>
      </w:r>
      <w:r>
        <w:t xml:space="preserve"> </w:t>
      </w:r>
      <w:r w:rsidR="002910C2">
        <w:t>o uso de sistemas mais informatizados</w:t>
      </w:r>
      <w:r>
        <w:t xml:space="preserve">, mesmo por pequenas empresas, a incorporação </w:t>
      </w:r>
      <w:r w:rsidR="002910C2">
        <w:t>no dia a dia não é simples, por exigir mudança</w:t>
      </w:r>
      <w:r w:rsidR="0033044C">
        <w:t>s</w:t>
      </w:r>
      <w:r w:rsidR="002910C2">
        <w:t xml:space="preserve"> nos hábitos e processos de trabalho. </w:t>
      </w:r>
      <w:r w:rsidR="00D1002B">
        <w:t>(</w:t>
      </w:r>
      <w:r w:rsidR="00C0735E">
        <w:t>BEAL, 2001)</w:t>
      </w:r>
      <w:r w:rsidR="002910C2">
        <w:t xml:space="preserve"> </w:t>
      </w:r>
      <w:r w:rsidR="00270A4A">
        <w:t xml:space="preserve">Sendo assim, </w:t>
      </w:r>
      <w:r w:rsidR="00F63B99">
        <w:t xml:space="preserve">para </w:t>
      </w:r>
      <w:r w:rsidR="00B75292">
        <w:t>que as organizações poss</w:t>
      </w:r>
      <w:r w:rsidR="00F63B99">
        <w:t>a</w:t>
      </w:r>
      <w:r w:rsidR="00276D8B">
        <w:t xml:space="preserve">m </w:t>
      </w:r>
      <w:r w:rsidR="00613976">
        <w:t>implementar</w:t>
      </w:r>
      <w:r w:rsidR="00276D8B">
        <w:t xml:space="preserve"> a TI é necessário que se</w:t>
      </w:r>
      <w:del w:id="22" w:author="Gabriel Cardoso Chagas" w:date="2024-03-31T19:35:00Z">
        <w:r w:rsidR="00276D8B">
          <w:delText>ja</w:delText>
        </w:r>
      </w:del>
      <w:r w:rsidR="00276D8B">
        <w:t xml:space="preserve"> realiz</w:t>
      </w:r>
      <w:del w:id="23" w:author="Gabriel Cardoso Chagas" w:date="2024-03-31T19:35:00Z">
        <w:r w:rsidR="00276D8B">
          <w:delText>ado</w:delText>
        </w:r>
      </w:del>
      <w:ins w:id="24" w:author="Gabriel Cardoso Chagas" w:date="2024-03-31T19:35:00Z">
        <w:r w:rsidR="00276D8B">
          <w:t>e</w:t>
        </w:r>
      </w:ins>
      <w:r w:rsidR="00276D8B">
        <w:t xml:space="preserve"> um cuidadoso </w:t>
      </w:r>
      <w:r w:rsidR="00613976">
        <w:t>planejamento</w:t>
      </w:r>
      <w:r w:rsidR="00643E8C">
        <w:t xml:space="preserve">, </w:t>
      </w:r>
      <w:r w:rsidR="00E43385">
        <w:t>que envolve</w:t>
      </w:r>
      <w:r w:rsidR="00643E8C">
        <w:t xml:space="preserve"> três </w:t>
      </w:r>
      <w:r w:rsidR="00E43385">
        <w:t>etapas</w:t>
      </w:r>
      <w:ins w:id="25" w:author="Gabriel Cardoso Chagas" w:date="2024-03-31T19:35:00Z">
        <w:r w:rsidR="00E43385">
          <w:t>:</w:t>
        </w:r>
      </w:ins>
      <w:del w:id="26" w:author="Gabriel Cardoso Chagas" w:date="2024-03-31T19:35:00Z">
        <w:r w:rsidR="007C578E">
          <w:delText>.</w:delText>
        </w:r>
      </w:del>
      <w:r w:rsidR="007C578E">
        <w:t xml:space="preserve"> A</w:t>
      </w:r>
      <w:r w:rsidR="006C4490">
        <w:t xml:space="preserve">desão de medidas na rotina para incrementar a produtividade e a qualidade </w:t>
      </w:r>
      <w:r w:rsidR="0016751A">
        <w:t xml:space="preserve">dos serviços, </w:t>
      </w:r>
      <w:r w:rsidR="005A01BA">
        <w:t>modernização da empresa através de</w:t>
      </w:r>
      <w:r w:rsidR="007C578E">
        <w:t xml:space="preserve"> p</w:t>
      </w:r>
      <w:r w:rsidR="005A01BA">
        <w:t>rojetos de inovação</w:t>
      </w:r>
      <w:r w:rsidR="005A7690">
        <w:t xml:space="preserve"> e por fim, promove</w:t>
      </w:r>
      <w:r w:rsidR="0033044C">
        <w:t>r</w:t>
      </w:r>
      <w:r w:rsidR="005A7690">
        <w:t xml:space="preserve"> alianças de forma estratégica ou mesmo </w:t>
      </w:r>
      <w:r w:rsidR="006C54C2">
        <w:t>investindo em novas unidade</w:t>
      </w:r>
      <w:r w:rsidR="00BD34AA">
        <w:t>s</w:t>
      </w:r>
      <w:r w:rsidR="006C54C2">
        <w:t xml:space="preserve">. </w:t>
      </w:r>
      <w:r w:rsidR="00994C13">
        <w:t xml:space="preserve">Portanto a TI atua </w:t>
      </w:r>
      <w:r w:rsidR="004D4AA2">
        <w:t xml:space="preserve">de forma </w:t>
      </w:r>
      <w:r w:rsidR="004D4AA2" w:rsidRPr="004D4AA2">
        <w:rPr>
          <w:shd w:val="clear" w:color="auto" w:fill="FFFFFF"/>
        </w:rPr>
        <w:t xml:space="preserve">operacional, gerencial e </w:t>
      </w:r>
      <w:proofErr w:type="spellStart"/>
      <w:r w:rsidR="00132C9E">
        <w:rPr>
          <w:shd w:val="clear" w:color="auto" w:fill="FFFFFF"/>
        </w:rPr>
        <w:t>i</w:t>
      </w:r>
      <w:r w:rsidR="004D4AA2" w:rsidRPr="004D4AA2">
        <w:rPr>
          <w:shd w:val="clear" w:color="auto" w:fill="FFFFFF"/>
        </w:rPr>
        <w:t>nterorganizacional</w:t>
      </w:r>
      <w:proofErr w:type="spellEnd"/>
      <w:r w:rsidR="00132C9E" w:rsidRPr="00132C9E">
        <w:rPr>
          <w:shd w:val="clear" w:color="auto" w:fill="FFFFFF"/>
        </w:rPr>
        <w:t xml:space="preserve">. </w:t>
      </w:r>
      <w:r w:rsidR="0066335E" w:rsidRPr="00132C9E">
        <w:rPr>
          <w:shd w:val="clear" w:color="auto" w:fill="FFFFFF"/>
        </w:rPr>
        <w:t>(PACHECO</w:t>
      </w:r>
      <w:r w:rsidR="0066335E">
        <w:rPr>
          <w:shd w:val="clear" w:color="auto" w:fill="FFFFFF"/>
        </w:rPr>
        <w:t>, 2000)</w:t>
      </w:r>
    </w:p>
    <w:p w14:paraId="3414F8F9" w14:textId="1AB1F1A3" w:rsidR="00702423" w:rsidRDefault="001848ED" w:rsidP="00C87137">
      <w:pPr>
        <w:pStyle w:val="atexto-base"/>
      </w:pPr>
      <w:r>
        <w:t xml:space="preserve">Segundo Rezende </w:t>
      </w:r>
      <w:r w:rsidR="00EC150A">
        <w:t>Tecnologia da Informação é definida</w:t>
      </w:r>
      <w:r w:rsidR="00C60A26">
        <w:t xml:space="preserve"> </w:t>
      </w:r>
      <w:r w:rsidR="002E6065">
        <w:t xml:space="preserve">como </w:t>
      </w:r>
      <w:r w:rsidR="00812AAC">
        <w:t>“</w:t>
      </w:r>
      <w:r w:rsidR="007F64B0">
        <w:t xml:space="preserve">recursos tecnológicos </w:t>
      </w:r>
      <w:r w:rsidR="00D908FF">
        <w:t>e computacionais para a geração e uso da informação.” E para a TI</w:t>
      </w:r>
      <w:r w:rsidR="008A5AF9">
        <w:t xml:space="preserve"> são necessários que o Hardw</w:t>
      </w:r>
      <w:r w:rsidR="00125660">
        <w:t xml:space="preserve">are, Software, sistema de telecomunicações, </w:t>
      </w:r>
      <w:r w:rsidR="00225A0E">
        <w:t xml:space="preserve">gestão de dados e informações, </w:t>
      </w:r>
      <w:r w:rsidR="00D2779E">
        <w:t xml:space="preserve">interajam diretamente </w:t>
      </w:r>
      <w:r w:rsidR="00512326">
        <w:t>com o recurso humano. (</w:t>
      </w:r>
      <w:r w:rsidR="003842B2">
        <w:t>REZENDE, 2011)</w:t>
      </w:r>
    </w:p>
    <w:p w14:paraId="7B68A3B9" w14:textId="05228F8C" w:rsidR="00702423" w:rsidRDefault="003A63D3" w:rsidP="00C87137">
      <w:pPr>
        <w:pStyle w:val="atexto-base"/>
      </w:pPr>
      <w:r>
        <w:t xml:space="preserve">O propósito de se instituir um sistema informatizado de gerenciamento operacional em uma empresa, </w:t>
      </w:r>
      <w:r w:rsidR="008879BB">
        <w:t xml:space="preserve">é permitir que a empresa </w:t>
      </w:r>
      <w:r w:rsidR="009966D8">
        <w:t>atinja seus objetivos com o uso eficiente de seus recursos</w:t>
      </w:r>
      <w:r w:rsidR="00141207">
        <w:t xml:space="preserve"> humanos, tecnológicos, financeiros</w:t>
      </w:r>
      <w:r w:rsidR="00B3237A">
        <w:t>, além da própria informação</w:t>
      </w:r>
      <w:r w:rsidR="00E977CE">
        <w:t xml:space="preserve">, sempre levando em conta o custo e o </w:t>
      </w:r>
      <w:r w:rsidR="00410B5D">
        <w:t>benefício</w:t>
      </w:r>
      <w:r w:rsidR="00E977CE">
        <w:t xml:space="preserve"> de adquirir uma nova tecnologia. </w:t>
      </w:r>
      <w:r w:rsidR="0043313A">
        <w:t>(PRATES, 2009)</w:t>
      </w:r>
    </w:p>
    <w:p w14:paraId="726BBBF0" w14:textId="375CF4EE" w:rsidR="00DF701F" w:rsidRDefault="00DF701F" w:rsidP="00C87137">
      <w:pPr>
        <w:pStyle w:val="atexto-base"/>
      </w:pPr>
      <w:r>
        <w:t xml:space="preserve">Na decisão de </w:t>
      </w:r>
      <w:r w:rsidR="001A7DE0">
        <w:t>implementar a TI em uma pequena empresa é fundamental levar em conta os recursos humanos e a famili</w:t>
      </w:r>
      <w:r w:rsidR="002D1AB9">
        <w:t xml:space="preserve">aridade que </w:t>
      </w:r>
      <w:r w:rsidR="00456578">
        <w:t>eles têm</w:t>
      </w:r>
      <w:r w:rsidR="002D1AB9">
        <w:t xml:space="preserve"> com uso de tecnologias</w:t>
      </w:r>
      <w:r w:rsidR="00001E66">
        <w:t>;</w:t>
      </w:r>
      <w:r w:rsidR="002D1AB9">
        <w:t xml:space="preserve"> a cultura organizacional, para que os funcionários não </w:t>
      </w:r>
      <w:r w:rsidR="00E72658">
        <w:t>se sintam</w:t>
      </w:r>
      <w:r w:rsidR="002D1AB9">
        <w:t xml:space="preserve"> desmotivados com a adesão de ferramentas mais modernas</w:t>
      </w:r>
      <w:r w:rsidR="00001E66">
        <w:t>;</w:t>
      </w:r>
      <w:r w:rsidR="0006043B">
        <w:t xml:space="preserve"> a tecnologia já disponível e a capacid</w:t>
      </w:r>
      <w:r w:rsidR="00A375CD">
        <w:t>ade de investimento</w:t>
      </w:r>
      <w:r w:rsidR="00001E66">
        <w:t>;</w:t>
      </w:r>
      <w:r w:rsidR="00A375CD">
        <w:t xml:space="preserve"> os tipos de serviços</w:t>
      </w:r>
      <w:r w:rsidR="00001E66">
        <w:t xml:space="preserve"> prestados</w:t>
      </w:r>
      <w:r w:rsidR="00A375CD">
        <w:t xml:space="preserve"> e </w:t>
      </w:r>
      <w:r w:rsidR="00B71EC4">
        <w:t>o comprometimento da empresa em utilizar os novos sistemas. (PACHECO, 2000)</w:t>
      </w:r>
    </w:p>
    <w:p w14:paraId="03B1ECF2" w14:textId="59BB905F" w:rsidR="000B4E66" w:rsidRDefault="000B4E66" w:rsidP="00C87137">
      <w:pPr>
        <w:pStyle w:val="atexto-base"/>
      </w:pPr>
      <w:r>
        <w:t>As informações</w:t>
      </w:r>
      <w:r w:rsidR="00FB5434">
        <w:t>,</w:t>
      </w:r>
      <w:r>
        <w:t xml:space="preserve"> em determinadas empresas</w:t>
      </w:r>
      <w:r w:rsidR="00FB5434">
        <w:t>,</w:t>
      </w:r>
      <w:r>
        <w:t xml:space="preserve"> muitas vezes se perdem ou se tornam muito complexas para o uso, por falta de um sistema de armazena</w:t>
      </w:r>
      <w:r w:rsidR="00C60778">
        <w:t xml:space="preserve">mento, mesmo que muitas vezes essas informações sejam valiosas para a agilidade do trabalho. </w:t>
      </w:r>
      <w:r w:rsidR="00132A85">
        <w:t>Surge,</w:t>
      </w:r>
      <w:r w:rsidR="00C60778">
        <w:t xml:space="preserve"> portanto, a necessidade</w:t>
      </w:r>
      <w:r w:rsidR="00DE0024">
        <w:t xml:space="preserve"> de que os dados sejam armazenados e organizados em </w:t>
      </w:r>
      <w:r w:rsidR="003E41B2">
        <w:t>Banco de Dados</w:t>
      </w:r>
      <w:r w:rsidR="00DE0024">
        <w:t xml:space="preserve"> que facilitem </w:t>
      </w:r>
      <w:r w:rsidR="00174CB5">
        <w:t>a recuperação de informações relevantes.</w:t>
      </w:r>
      <w:r w:rsidR="00B02707">
        <w:t xml:space="preserve"> (</w:t>
      </w:r>
      <w:r w:rsidR="00005CAF">
        <w:t>FIGUEIRÓ</w:t>
      </w:r>
      <w:r w:rsidR="00B02707">
        <w:t>, 2009)</w:t>
      </w:r>
    </w:p>
    <w:p w14:paraId="0ED3D205" w14:textId="73EF3E53" w:rsidR="003E41B2" w:rsidRDefault="004B425D" w:rsidP="00C87137">
      <w:pPr>
        <w:pStyle w:val="atexto-base"/>
      </w:pPr>
      <w:r>
        <w:t>Date define Banco de Dados como “</w:t>
      </w:r>
      <w:r w:rsidR="00221610">
        <w:t>um sistema computadorizado cuja finalidade geral é armazenar</w:t>
      </w:r>
      <w:r w:rsidR="00A73285">
        <w:t xml:space="preserve"> informações e permitir que os usuários busquem e atualizem </w:t>
      </w:r>
      <w:r w:rsidR="007E3ECD">
        <w:t>essas informações quando as solicitar”. (DATE</w:t>
      </w:r>
      <w:r w:rsidR="00116529">
        <w:t>, 2004)</w:t>
      </w:r>
      <w:r w:rsidR="00A6331B">
        <w:t xml:space="preserve"> </w:t>
      </w:r>
      <w:r w:rsidR="005B6130">
        <w:t>É</w:t>
      </w:r>
      <w:r w:rsidR="00A6331B">
        <w:t xml:space="preserve"> importante salientar que um sistema de </w:t>
      </w:r>
      <w:r w:rsidR="00A6331B" w:rsidRPr="000626AF">
        <w:t>Banco d</w:t>
      </w:r>
      <w:r w:rsidR="00A6331B">
        <w:t xml:space="preserve">e Dados deve </w:t>
      </w:r>
      <w:r w:rsidR="00FC05B5">
        <w:t xml:space="preserve">garantir que </w:t>
      </w:r>
      <w:r w:rsidR="00647C60">
        <w:t>as informações armazenadas</w:t>
      </w:r>
      <w:r w:rsidR="00FC05B5">
        <w:t xml:space="preserve"> estejam </w:t>
      </w:r>
      <w:r w:rsidR="003B318A">
        <w:t>seguras</w:t>
      </w:r>
      <w:r w:rsidR="00FC05B5">
        <w:t xml:space="preserve"> mesmo no caso de um</w:t>
      </w:r>
      <w:r w:rsidR="00647C60">
        <w:t xml:space="preserve"> problema no sistema</w:t>
      </w:r>
      <w:r w:rsidR="003B318A">
        <w:t>, além de impedir acessos indesejados. (</w:t>
      </w:r>
      <w:r w:rsidR="00E61506">
        <w:t>FIGUEIRÓ, 2009)</w:t>
      </w:r>
    </w:p>
    <w:p w14:paraId="4F60AAE9" w14:textId="3C50DE11" w:rsidR="00E61506" w:rsidRDefault="005967BB" w:rsidP="00C87137">
      <w:pPr>
        <w:pStyle w:val="atexto-base"/>
      </w:pPr>
      <w:r>
        <w:t xml:space="preserve">O Sistema de Gerenciamento de Banco de Dados </w:t>
      </w:r>
      <w:r w:rsidR="00F376B6">
        <w:t>normalmente</w:t>
      </w:r>
      <w:r>
        <w:t xml:space="preserve"> </w:t>
      </w:r>
      <w:r w:rsidR="00C23082">
        <w:t>são implantados em nuvem, por serem complexos e armazenarem grande quantidade de informações</w:t>
      </w:r>
      <w:r w:rsidR="001A62AA">
        <w:t xml:space="preserve"> e para serem armazenados localmente, </w:t>
      </w:r>
      <w:r w:rsidR="0001258F">
        <w:t>teria um custo elevado em relação a hardware e software.</w:t>
      </w:r>
      <w:r w:rsidR="006F4710">
        <w:t xml:space="preserve"> Por isso, no caso de pequenas empresas, </w:t>
      </w:r>
      <w:r w:rsidR="00EF2DAE">
        <w:t xml:space="preserve">o uso de nuvem é vantajoso, reduzindo o custo para o armazenamento de dados por utilizar a estrutura de terceiros. </w:t>
      </w:r>
      <w:r w:rsidR="00E92E72">
        <w:t>(</w:t>
      </w:r>
      <w:r w:rsidR="0039452A">
        <w:t>SOUSA, 2010)</w:t>
      </w:r>
    </w:p>
    <w:p w14:paraId="2010D200" w14:textId="11BFC356" w:rsidR="00AC5F3D" w:rsidRDefault="00AC5F3D" w:rsidP="00C87137">
      <w:pPr>
        <w:pStyle w:val="atexto-base"/>
      </w:pPr>
      <w:r>
        <w:t xml:space="preserve">A </w:t>
      </w:r>
      <w:r w:rsidR="005C2691">
        <w:t>fr</w:t>
      </w:r>
      <w:r w:rsidR="003758D1">
        <w:t>a</w:t>
      </w:r>
      <w:r w:rsidR="005C2691">
        <w:t>m</w:t>
      </w:r>
      <w:r w:rsidR="003758D1">
        <w:t>e</w:t>
      </w:r>
      <w:r w:rsidR="005C2691">
        <w:t>wo</w:t>
      </w:r>
      <w:r w:rsidR="003758D1">
        <w:t xml:space="preserve">rk </w:t>
      </w:r>
      <w:proofErr w:type="spellStart"/>
      <w:r w:rsidR="003758D1">
        <w:t>Django</w:t>
      </w:r>
      <w:proofErr w:type="spellEnd"/>
      <w:r w:rsidR="003758D1">
        <w:t xml:space="preserve"> utilizada para </w:t>
      </w:r>
      <w:r w:rsidR="00AF46A3">
        <w:t xml:space="preserve">a construção do sistema de gerenciamento da oficina mecânica </w:t>
      </w:r>
      <w:r w:rsidR="001334F2">
        <w:t>utiliza</w:t>
      </w:r>
      <w:r w:rsidR="00AF46A3">
        <w:t xml:space="preserve"> linguagem Python</w:t>
      </w:r>
      <w:r w:rsidR="00D24AB7">
        <w:t xml:space="preserve">. </w:t>
      </w:r>
    </w:p>
    <w:p w14:paraId="71BF4086" w14:textId="43CE86AE" w:rsidR="00D24AB7" w:rsidRDefault="005D2078" w:rsidP="00C87137">
      <w:pPr>
        <w:pStyle w:val="atexto-base"/>
      </w:pPr>
      <w:r>
        <w:t>Segundo Lutz “</w:t>
      </w:r>
      <w:r w:rsidR="000A0676">
        <w:t>"Python é uma linguagem orientada a objetos utilizada em uma variedade de domínios, tanto para programas independentes como para aplicações de script. Ela é gratuita, portátil, podero</w:t>
      </w:r>
      <w:r w:rsidR="00117906">
        <w:t>s</w:t>
      </w:r>
      <w:r w:rsidR="000A0676">
        <w:t>a</w:t>
      </w:r>
      <w:r w:rsidR="00117906">
        <w:t xml:space="preserve"> e</w:t>
      </w:r>
      <w:r w:rsidR="000A0676">
        <w:t xml:space="preserve"> fá</w:t>
      </w:r>
      <w:r w:rsidR="00117906">
        <w:t xml:space="preserve">cil de </w:t>
      </w:r>
      <w:r w:rsidR="000A0676">
        <w:t>usar."</w:t>
      </w:r>
      <w:r w:rsidR="00AE1489">
        <w:t xml:space="preserve">. </w:t>
      </w:r>
      <w:r w:rsidR="00117906">
        <w:t>(LUTZ,2007)</w:t>
      </w:r>
    </w:p>
    <w:p w14:paraId="40ACDE42" w14:textId="16644E42" w:rsidR="0018545D" w:rsidRDefault="0018545D" w:rsidP="00C87137">
      <w:pPr>
        <w:pStyle w:val="atexto-base"/>
      </w:pPr>
      <w:r>
        <w:t>A linguagem Python não exige compilação do código fonte, é uma linguagem interpretada, e por ser versátil e simples, faz com que desenvolver nessa linguagem seja mais rápido do que em linguagens compiladas. Além disso, ela é uma linguagem de código aberto, sendo gratuita e tem grande quantidade de bibliotecas, o que torna mais ampla as possibilidades de uso. (MEIRELES, 2010)</w:t>
      </w:r>
    </w:p>
    <w:p w14:paraId="064AAAA9" w14:textId="2B9AF313" w:rsidR="008E6559" w:rsidRDefault="4C4A0C39" w:rsidP="00C87137">
      <w:pPr>
        <w:pStyle w:val="atexto-base"/>
      </w:pPr>
      <w:r>
        <w:t xml:space="preserve">A framework </w:t>
      </w:r>
      <w:proofErr w:type="spellStart"/>
      <w:r>
        <w:t>Django</w:t>
      </w:r>
      <w:proofErr w:type="spellEnd"/>
      <w:r>
        <w:t xml:space="preserve"> é feita para desenvolvimento web, escrito na linguagem Python e possibilita a criação de serviços web, aplicações e desenvolvimento de websites dinâmicos. Ele possui uma infraestrutura capaz de permitir o desenvolvimento rápido, por possuir códigos reutilizáveis, não sendo necessário que o desenvolvedor crie recursos que já foram desenvolvidos. Outra vantagem é o fato de ter um painel de administração bem completo para o gerenciamento do Banco de Dados. (MEIRELES, 2010) </w:t>
      </w:r>
    </w:p>
    <w:p w14:paraId="6798B30E" w14:textId="4F010553" w:rsidR="00C9224C" w:rsidRDefault="4C4A0C39" w:rsidP="00C87137">
      <w:pPr>
        <w:pStyle w:val="atexto-base"/>
      </w:pPr>
      <w:r>
        <w:t>Pesquisar em fontes confiáveis como monografias, trabalhos de conclusão de cursos, artigos científicos, revistas especializadas, dissertações e teses, entre outras fontes, como instituições públicas ligadas às normatizações.</w:t>
      </w:r>
    </w:p>
    <w:p w14:paraId="0AFB00C7" w14:textId="77777777" w:rsidR="00C9224C" w:rsidRDefault="00C9224C" w:rsidP="00C87137">
      <w:pPr>
        <w:pStyle w:val="atexto-base"/>
      </w:pPr>
      <w:r w:rsidRPr="00F354A3">
        <w:t>A fundamentação deve ser condizente com o problema em estudo.</w:t>
      </w:r>
    </w:p>
    <w:p w14:paraId="22938264" w14:textId="77777777" w:rsidR="00C9224C" w:rsidRDefault="00C9224C" w:rsidP="00C87137">
      <w:pPr>
        <w:pStyle w:val="atexto-base"/>
      </w:pPr>
      <w:r w:rsidRPr="00F354A3">
        <w:t>Busque e cite fundamentos relevantes e atuais sobre o assunto a ser estudado e demonstr</w:t>
      </w:r>
      <w:r>
        <w:t>e</w:t>
      </w:r>
      <w:r w:rsidRPr="00F354A3">
        <w:t xml:space="preserve"> o entendimento da literatura existente sobre o tema.</w:t>
      </w:r>
    </w:p>
    <w:p w14:paraId="40885406" w14:textId="22E34C07" w:rsidR="00C9224C" w:rsidRPr="00F354A3" w:rsidRDefault="208D8DE8" w:rsidP="00C87137">
      <w:pPr>
        <w:pStyle w:val="atexto-base"/>
      </w:pPr>
      <w:r>
        <w:t xml:space="preserve">As citações e paráfrases devem ser feitas de acordo com as regras da ABNT 6023, de 2002. </w:t>
      </w:r>
    </w:p>
    <w:p w14:paraId="1C29B077" w14:textId="7F5D4A5D" w:rsidR="00C9224C" w:rsidRPr="00F354A3" w:rsidRDefault="123A5C12" w:rsidP="00C87137">
      <w:pPr>
        <w:pStyle w:val="atexto-base"/>
      </w:pPr>
      <w:r>
        <w:t>Para citações indiretas: (AUTOR, ano) ou Autor (ano).</w:t>
      </w:r>
    </w:p>
    <w:p w14:paraId="1EBCD508" w14:textId="7EE7FF7C" w:rsidR="00C9224C" w:rsidRPr="00F354A3" w:rsidRDefault="208D8DE8" w:rsidP="00C87137">
      <w:pPr>
        <w:pStyle w:val="atexto-base"/>
      </w:pPr>
      <w:r>
        <w:t xml:space="preserve">Para citações diretas: </w:t>
      </w:r>
    </w:p>
    <w:p w14:paraId="26426D5D" w14:textId="5209E51E" w:rsidR="00C9224C" w:rsidRPr="00801CD8" w:rsidRDefault="2FAD81BA" w:rsidP="00C87137">
      <w:pPr>
        <w:pStyle w:val="btextocombullets"/>
      </w:pPr>
      <w:r w:rsidRPr="00801CD8">
        <w:t xml:space="preserve">Menos de três linhas: entre aspas, acompanhadas de </w:t>
      </w:r>
      <w:r w:rsidR="208D8DE8" w:rsidRPr="00801CD8">
        <w:t>(AUTOR, ano, p.</w:t>
      </w:r>
      <w:r w:rsidR="49F478BD" w:rsidRPr="00801CD8">
        <w:t xml:space="preserve"> </w:t>
      </w:r>
      <w:r w:rsidR="208D8DE8" w:rsidRPr="00801CD8">
        <w:t>xx)</w:t>
      </w:r>
      <w:r w:rsidR="29CB1D78" w:rsidRPr="00801CD8">
        <w:t>.</w:t>
      </w:r>
    </w:p>
    <w:p w14:paraId="18E4E360" w14:textId="3BE0C29D" w:rsidR="0013398F" w:rsidRPr="00801CD8" w:rsidRDefault="29CB1D78" w:rsidP="00C87137">
      <w:pPr>
        <w:pStyle w:val="btextocombullets"/>
      </w:pPr>
      <w:r w:rsidRPr="00801CD8">
        <w:t xml:space="preserve">Mais de três linhas: </w:t>
      </w:r>
      <w:r w:rsidR="62096C45" w:rsidRPr="00801CD8">
        <w:t xml:space="preserve">sem aspas, </w:t>
      </w:r>
      <w:r w:rsidR="208D8DE8" w:rsidRPr="00801CD8">
        <w:t>fonte tamanho 10</w:t>
      </w:r>
      <w:r w:rsidR="394ECF21" w:rsidRPr="00801CD8">
        <w:t>,</w:t>
      </w:r>
      <w:r w:rsidR="0F842675" w:rsidRPr="00801CD8">
        <w:t xml:space="preserve"> e</w:t>
      </w:r>
      <w:r w:rsidR="0013398F" w:rsidRPr="00801CD8">
        <w:t xml:space="preserve"> </w:t>
      </w:r>
      <w:r w:rsidR="208D8DE8" w:rsidRPr="00801CD8">
        <w:t>recuo de parágrafo</w:t>
      </w:r>
      <w:r w:rsidR="394046C3" w:rsidRPr="00801CD8">
        <w:t xml:space="preserve"> de</w:t>
      </w:r>
      <w:r w:rsidR="208D8DE8" w:rsidRPr="00801CD8">
        <w:t xml:space="preserve"> 4 cm</w:t>
      </w:r>
      <w:r w:rsidR="02D5484B" w:rsidRPr="00801CD8">
        <w:t xml:space="preserve"> e espaçamento</w:t>
      </w:r>
      <w:r w:rsidR="27237039" w:rsidRPr="00801CD8">
        <w:t xml:space="preserve"> simples</w:t>
      </w:r>
      <w:r w:rsidR="7AA94785" w:rsidRPr="00801CD8">
        <w:t>. Exemplo:</w:t>
      </w:r>
    </w:p>
    <w:p w14:paraId="580E8240" w14:textId="7D35ED7E" w:rsidR="00C9224C" w:rsidRPr="00F354A3" w:rsidRDefault="00C9224C" w:rsidP="00C87137">
      <w:pPr>
        <w:pStyle w:val="ccitao"/>
      </w:pPr>
      <w:r w:rsidRPr="3770C277"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102).</w:t>
      </w:r>
    </w:p>
    <w:p w14:paraId="675E05EE" w14:textId="77777777" w:rsidR="00C9224C" w:rsidRPr="00F354A3" w:rsidRDefault="00C9224C" w:rsidP="00C87137">
      <w:pPr>
        <w:pStyle w:val="atexto-base"/>
      </w:pPr>
    </w:p>
    <w:p w14:paraId="7CF04A5F" w14:textId="4C55B8C9" w:rsidR="4C4A0C39" w:rsidRDefault="4C4A0C39" w:rsidP="4C4A0C39">
      <w:pPr>
        <w:pStyle w:val="2ttulonivel2"/>
        <w:numPr>
          <w:ilvl w:val="0"/>
          <w:numId w:val="15"/>
        </w:numPr>
      </w:pPr>
      <w:bookmarkStart w:id="27" w:name="_Toc43731747"/>
      <w:bookmarkStart w:id="28" w:name="_Hlk74732303"/>
      <w:bookmarkStart w:id="29" w:name="_Toc130202929"/>
      <w:r>
        <w:t xml:space="preserve">2.4 </w:t>
      </w:r>
      <w:bookmarkStart w:id="30" w:name="_Toc43731748"/>
      <w:bookmarkEnd w:id="27"/>
      <w:bookmarkEnd w:id="28"/>
      <w:r>
        <w:t>METODOLOGIA</w:t>
      </w:r>
      <w:bookmarkEnd w:id="29"/>
      <w:bookmarkEnd w:id="30"/>
    </w:p>
    <w:p w14:paraId="2910CDF1" w14:textId="54D11823" w:rsidR="4C4A0C39" w:rsidRDefault="4C4A0C39" w:rsidP="4C4A0C39">
      <w:pPr>
        <w:pStyle w:val="2ttulonivel2"/>
      </w:pPr>
      <w:r>
        <w:t>### Metodologia</w:t>
      </w:r>
    </w:p>
    <w:p w14:paraId="23496D29" w14:textId="7BC3DF1D" w:rsidR="4C4A0C39" w:rsidRDefault="4C4A0C39" w:rsidP="4C4A0C39">
      <w:pPr>
        <w:pStyle w:val="atexto-base"/>
      </w:pPr>
      <w:r>
        <w:t xml:space="preserve"> </w:t>
      </w:r>
    </w:p>
    <w:p w14:paraId="08CCF59F" w14:textId="70531619" w:rsidR="4C4A0C39" w:rsidRDefault="4C4A0C39" w:rsidP="4C4A0C39">
      <w:pPr>
        <w:pStyle w:val="atexto-base"/>
      </w:pPr>
      <w:r>
        <w:t>#### Ouvir e interpretar o contexto:</w:t>
      </w:r>
    </w:p>
    <w:p w14:paraId="67B1343E" w14:textId="3F53B208" w:rsidR="4C4A0C39" w:rsidRDefault="4C4A0C39" w:rsidP="4C4A0C39">
      <w:pPr>
        <w:pStyle w:val="atexto-base"/>
      </w:pPr>
      <w:r>
        <w:t xml:space="preserve"> </w:t>
      </w:r>
    </w:p>
    <w:p w14:paraId="54B18869" w14:textId="0029DAEA" w:rsidR="4C4A0C39" w:rsidRDefault="4C4A0C39" w:rsidP="4C4A0C39">
      <w:pPr>
        <w:pStyle w:val="atexto-base"/>
      </w:pPr>
      <w:r>
        <w:t>**Descrição do contexto:**</w:t>
      </w:r>
    </w:p>
    <w:p w14:paraId="0621ACC6" w14:textId="196EFF0A" w:rsidR="7E8EC662" w:rsidRDefault="7E8EC662" w:rsidP="7E8EC662">
      <w:pPr>
        <w:shd w:val="clear" w:color="auto" w:fill="FFFFFF" w:themeFill="background1"/>
        <w:spacing w:before="300" w:after="300"/>
        <w:rPr>
          <w:color w:val="0D0D0D" w:themeColor="text1" w:themeTint="F2"/>
        </w:rPr>
      </w:pPr>
      <w:r w:rsidRPr="7E8EC662">
        <w:rPr>
          <w:color w:val="0D0D0D" w:themeColor="text1" w:themeTint="F2"/>
        </w:rPr>
        <w:t>// A oficina mecânica Minoro, estabelecida há 30 anos em São José dos Campos, São Paulo, é o cenário para o desenvolvimento de um software utilizando a framework Django para desenvolvimento web, escrito na linguagem Python.</w:t>
      </w:r>
      <w:r>
        <w:br/>
      </w:r>
      <w:r w:rsidRPr="7E8EC662">
        <w:rPr>
          <w:color w:val="0D0D0D" w:themeColor="text1" w:themeTint="F2"/>
        </w:rPr>
        <w:t>Os participantes deste projeto incluem estudantes da UNIVESP e a equipe da oficina mecânica.</w:t>
      </w:r>
      <w:r>
        <w:br/>
      </w:r>
      <w:r w:rsidRPr="7E8EC662">
        <w:rPr>
          <w:color w:val="0D0D0D" w:themeColor="text1" w:themeTint="F2"/>
        </w:rPr>
        <w:t>A metodologia adotada para o desenvolvimento do software baseia-se em uma abordagem participativa e colaborativa. Inicialmente, as informações foram coletadas por meio de entrevistas com os membros da equipe da oficina. Além disso, a observação direta dos processos de trabalho foi realizada para compreender melhor as necessidades e os desafios enfrentados pela oficina. A análise dos sistemas e procedimentos existentes também fo</w:t>
      </w:r>
      <w:r w:rsidR="00F407B4">
        <w:rPr>
          <w:color w:val="0D0D0D" w:themeColor="text1" w:themeTint="F2"/>
        </w:rPr>
        <w:t>ram</w:t>
      </w:r>
      <w:r w:rsidRPr="7E8EC662">
        <w:rPr>
          <w:color w:val="0D0D0D" w:themeColor="text1" w:themeTint="F2"/>
        </w:rPr>
        <w:t xml:space="preserve"> conduzida</w:t>
      </w:r>
      <w:r w:rsidR="00F407B4">
        <w:rPr>
          <w:color w:val="0D0D0D" w:themeColor="text1" w:themeTint="F2"/>
        </w:rPr>
        <w:t xml:space="preserve">s </w:t>
      </w:r>
      <w:r w:rsidRPr="7E8EC662">
        <w:rPr>
          <w:color w:val="0D0D0D" w:themeColor="text1" w:themeTint="F2"/>
        </w:rPr>
        <w:t>para identificar áreas de melhoria e oportunidades para a implementação do novo software.</w:t>
      </w:r>
      <w:r>
        <w:br/>
      </w:r>
      <w:r w:rsidRPr="7E8EC662">
        <w:rPr>
          <w:color w:val="0D0D0D" w:themeColor="text1" w:themeTint="F2"/>
        </w:rPr>
        <w:t>Esses dados iniciais serviram como base para o planejamento e desenvolvimento do software utilizando a framework Django e a linguagem Python. A colaboração contínua entre a equipe de desenvolvimento e a equipe da oficina assegurou que o software atendesse adequadamente às necessidades específicas do negócio, proporcionando uma solução eficaz para otimizar os processos e melhorar a eficiência operacional da oficina mecânica Minoro.</w:t>
      </w:r>
    </w:p>
    <w:p w14:paraId="1F0D1334" w14:textId="6A277407" w:rsidR="7E8EC662" w:rsidRDefault="7E8EC662" w:rsidP="7E8EC662">
      <w:pPr>
        <w:pStyle w:val="atexto-base"/>
      </w:pPr>
    </w:p>
    <w:p w14:paraId="29959D35" w14:textId="57E8A612" w:rsidR="4C4A0C39" w:rsidRDefault="4C4A0C39" w:rsidP="4C4A0C39">
      <w:pPr>
        <w:pStyle w:val="atexto-base"/>
      </w:pPr>
      <w:r>
        <w:t xml:space="preserve"> </w:t>
      </w:r>
    </w:p>
    <w:p w14:paraId="600BF948" w14:textId="76A970EE" w:rsidR="4C4A0C39" w:rsidRDefault="4C4A0C39" w:rsidP="4C4A0C39">
      <w:pPr>
        <w:pStyle w:val="atexto-base"/>
      </w:pPr>
      <w:r>
        <w:t xml:space="preserve">#### Criar / </w:t>
      </w:r>
      <w:proofErr w:type="spellStart"/>
      <w:r>
        <w:t>Prototipar</w:t>
      </w:r>
      <w:proofErr w:type="spellEnd"/>
      <w:r>
        <w:t>:</w:t>
      </w:r>
    </w:p>
    <w:p w14:paraId="773952E0" w14:textId="2157670C" w:rsidR="4C4A0C39" w:rsidRDefault="4C4A0C39" w:rsidP="4C4A0C39">
      <w:pPr>
        <w:pStyle w:val="atexto-base"/>
      </w:pPr>
      <w:r>
        <w:t xml:space="preserve"> </w:t>
      </w:r>
    </w:p>
    <w:p w14:paraId="0190F20A" w14:textId="05EA4285" w:rsidR="4C4A0C39" w:rsidRDefault="4C4A0C39" w:rsidP="4C4A0C39">
      <w:pPr>
        <w:pStyle w:val="atexto-base"/>
      </w:pPr>
      <w:r>
        <w:t>**Análise dos dados:**</w:t>
      </w:r>
    </w:p>
    <w:p w14:paraId="2F7F86CC" w14:textId="6BB32F36" w:rsidR="7E8EC662" w:rsidRDefault="7E8EC662" w:rsidP="7E8EC662">
      <w:pPr>
        <w:pStyle w:val="atexto-base"/>
      </w:pPr>
      <w:r w:rsidRPr="7E8EC662">
        <w:t>//</w:t>
      </w:r>
      <w:r w:rsidRPr="7E8EC662">
        <w:rPr>
          <w:color w:val="0D0D0D" w:themeColor="text1" w:themeTint="F2"/>
        </w:rPr>
        <w:t xml:space="preserve"> </w:t>
      </w:r>
      <w:r w:rsidR="00F407B4">
        <w:rPr>
          <w:color w:val="0D0D0D" w:themeColor="text1" w:themeTint="F2"/>
        </w:rPr>
        <w:t>Foi adotada</w:t>
      </w:r>
      <w:r w:rsidRPr="7E8EC662">
        <w:rPr>
          <w:color w:val="0D0D0D" w:themeColor="text1" w:themeTint="F2"/>
        </w:rPr>
        <w:t xml:space="preserve"> uma abordagem qualitativa para analisar os dados provenientes de entrevistas realizadas com uma oficina mecânica, visando à implementação de um software de gerenciamento. Durante a análise, foram registradas observações detalhadas, resultando na identificação dos principais problemas e desafios enfrentados pela oficina. Destacam-se dificuldades relacionadas ao controle de estoque, agendamento de serviços e acesso a informações sobre clientes e veículos. Essa análise qualitativa proporcionou insights valiosos para orientar o desenvolvimento e a implementação eficaz do software de gerenciamento, visando solucionar os problemas identificados e melhorar a eficiência operacional da oficina.</w:t>
      </w:r>
    </w:p>
    <w:p w14:paraId="48CA3D3C" w14:textId="32893ED3" w:rsidR="4C4A0C39" w:rsidRDefault="4C4A0C39" w:rsidP="4C4A0C39">
      <w:pPr>
        <w:pStyle w:val="atexto-base"/>
      </w:pPr>
      <w:r>
        <w:t>**Descrição das soluções desenvolvidas:**</w:t>
      </w:r>
    </w:p>
    <w:p w14:paraId="120EE905" w14:textId="6FBDA073" w:rsidR="4C4A0C39" w:rsidRDefault="7E8EC662" w:rsidP="4C4A0C39">
      <w:pPr>
        <w:pStyle w:val="atexto-base"/>
      </w:pPr>
      <w:r w:rsidRPr="7E8EC662">
        <w:t>//</w:t>
      </w:r>
      <w:r w:rsidRPr="7E8EC662">
        <w:rPr>
          <w:color w:val="0D0D0D" w:themeColor="text1" w:themeTint="F2"/>
        </w:rPr>
        <w:t xml:space="preserve"> O presente estudo descreve o desenvolvimento de um software para oficina mecânica, destacando as soluções implementadas. Foi desenvolvido</w:t>
      </w:r>
      <w:r w:rsidR="4C4A0C39" w:rsidRPr="7E8EC662">
        <w:rPr>
          <w:color w:val="0D0D0D" w:themeColor="text1" w:themeTint="F2"/>
        </w:rPr>
        <w:t xml:space="preserve"> um protótipo inicial do sistema de gerenciamento utilizando a framework </w:t>
      </w:r>
      <w:proofErr w:type="spellStart"/>
      <w:r w:rsidR="4C4A0C39" w:rsidRPr="7E8EC662">
        <w:rPr>
          <w:color w:val="0D0D0D" w:themeColor="text1" w:themeTint="F2"/>
        </w:rPr>
        <w:t>Django</w:t>
      </w:r>
      <w:proofErr w:type="spellEnd"/>
      <w:r w:rsidR="4C4A0C39" w:rsidRPr="7E8EC662">
        <w:rPr>
          <w:color w:val="0D0D0D" w:themeColor="text1" w:themeTint="F2"/>
        </w:rPr>
        <w:t xml:space="preserve"> e a linguagem Python.</w:t>
      </w:r>
      <w:r w:rsidRPr="7E8EC662">
        <w:rPr>
          <w:color w:val="0D0D0D" w:themeColor="text1" w:themeTint="F2"/>
        </w:rPr>
        <w:t xml:space="preserve"> O software oferece</w:t>
      </w:r>
      <w:r w:rsidR="4C4A0C39" w:rsidRPr="7E8EC662">
        <w:rPr>
          <w:color w:val="0D0D0D" w:themeColor="text1" w:themeTint="F2"/>
        </w:rPr>
        <w:t xml:space="preserve"> funcionalidades </w:t>
      </w:r>
      <w:r w:rsidRPr="7E8EC662">
        <w:rPr>
          <w:color w:val="0D0D0D" w:themeColor="text1" w:themeTint="F2"/>
        </w:rPr>
        <w:t>abrangentes, como</w:t>
      </w:r>
      <w:r w:rsidR="4C4A0C39" w:rsidRPr="7E8EC662">
        <w:rPr>
          <w:color w:val="0D0D0D" w:themeColor="text1" w:themeTint="F2"/>
        </w:rPr>
        <w:t xml:space="preserve"> controle de estoque, agendamento de serviços, registro de clientes e veículos, </w:t>
      </w:r>
      <w:r w:rsidRPr="7E8EC662">
        <w:rPr>
          <w:color w:val="0D0D0D" w:themeColor="text1" w:themeTint="F2"/>
        </w:rPr>
        <w:t>além da</w:t>
      </w:r>
      <w:r w:rsidR="4C4A0C39" w:rsidRPr="7E8EC662">
        <w:rPr>
          <w:color w:val="0D0D0D" w:themeColor="text1" w:themeTint="F2"/>
        </w:rPr>
        <w:t xml:space="preserve"> geração de relatórios.</w:t>
      </w:r>
      <w:r w:rsidRPr="7E8EC662">
        <w:rPr>
          <w:color w:val="0D0D0D" w:themeColor="text1" w:themeTint="F2"/>
        </w:rPr>
        <w:t xml:space="preserve"> Essas soluções visam melhorar a eficiência operacional da oficina, fornecendo uma plataforma integrada para gerenciamento de suas operações.</w:t>
      </w:r>
      <w:r>
        <w:t xml:space="preserve"> </w:t>
      </w:r>
    </w:p>
    <w:p w14:paraId="3D76F256" w14:textId="66E0E78C" w:rsidR="4C4A0C39" w:rsidRDefault="4C4A0C39" w:rsidP="4C4A0C39">
      <w:pPr>
        <w:pStyle w:val="atexto-base"/>
      </w:pPr>
      <w:r>
        <w:t>#### Implementar / Testar:</w:t>
      </w:r>
    </w:p>
    <w:p w14:paraId="1484D81F" w14:textId="50C70BAD" w:rsidR="4C4A0C39" w:rsidRDefault="7E8EC662" w:rsidP="4C4A0C39">
      <w:pPr>
        <w:pStyle w:val="atexto-base"/>
      </w:pPr>
      <w:r w:rsidRPr="7E8EC662">
        <w:t xml:space="preserve"> //</w:t>
      </w:r>
      <w:r w:rsidRPr="7E8EC662">
        <w:rPr>
          <w:color w:val="0D0D0D" w:themeColor="text1" w:themeTint="F2"/>
        </w:rPr>
        <w:t xml:space="preserve"> Realizamos a implementação e teste do sistema de gerenciamento na oficina mecânica Minoro, seguido pelo treinamento da equipe para sua utilização. Durante a fase de implementação, testes foram realizados e foram coletados feedbacks da equipe, visando identificar áreas de melhoria e ajustes necessários. Essas etapas foram cruciais para garantir a eficácia do sistema, bem como para garantir que a equipe estivesse apta a utilizar todas as funcionalidades disponíveis.</w:t>
      </w:r>
      <w:r w:rsidR="4C4A0C39">
        <w:br/>
      </w:r>
      <w:r w:rsidRPr="7E8EC662">
        <w:t>O feedback dos usuários foi coletado de forma sistemática, permitindo a identificação de possíveis problemas de usabilidade, bugs ou áreas de melhoria. Com base nesse feedback, ajustes e aprimoramentos foram implementados para garantir que o software atendesse às necessidades e expectativas dos usuários de forma eficaz e eficiente.</w:t>
      </w:r>
    </w:p>
    <w:p w14:paraId="05A45736" w14:textId="6A8F2132" w:rsidR="4C4A0C39" w:rsidRDefault="4C4A0C39" w:rsidP="4C4A0C39">
      <w:pPr>
        <w:pStyle w:val="atexto-base"/>
      </w:pPr>
      <w:r>
        <w:t>**Testar a solução:**</w:t>
      </w:r>
    </w:p>
    <w:p w14:paraId="5E9F0803" w14:textId="0598A41D" w:rsidR="4C4A0C39" w:rsidRDefault="7E8EC662" w:rsidP="7E8EC662">
      <w:pPr>
        <w:pStyle w:val="atexto-base"/>
      </w:pPr>
      <w:r>
        <w:t>//</w:t>
      </w:r>
      <w:r w:rsidRPr="7E8EC662">
        <w:rPr>
          <w:color w:val="0D0D0D" w:themeColor="text1" w:themeTint="F2"/>
        </w:rPr>
        <w:t xml:space="preserve"> </w:t>
      </w:r>
      <w:r>
        <w:t>Após coletarmos o feedback da equipe durante a fase de implementação e teste, identificando áreas de melhoria e ajustes necessários.</w:t>
      </w:r>
      <w:r w:rsidRPr="7E8EC662">
        <w:rPr>
          <w:color w:val="0D0D0D" w:themeColor="text1" w:themeTint="F2"/>
        </w:rPr>
        <w:t xml:space="preserve"> O processo de feedback contínuo permitiu a realização de ajustes pontuais, contribuindo para uma transição suave e bem-sucedida para o novo sistema de gerenciamento na oficina.</w:t>
      </w:r>
      <w:r w:rsidR="4C4A0C39">
        <w:br/>
      </w:r>
      <w:r w:rsidRPr="7E8EC662">
        <w:t>A solução de implementação do software de gerenciamento de oficina mecânica foi testada pelos usuários por meio de um processo abrangente de avaliação prática. Durante os testes, os usuários foram convidados a interagir com o sistema e realizar uma variedade de tarefas típicas do dia a dia da oficina, como agendamento de serviços, controle de estoque e registro de clientes. Este processo iterativo de teste e feedback foi fundamental para garantir a qualidade e usabilidade do software de gerenciamento da oficina.</w:t>
      </w:r>
    </w:p>
    <w:p w14:paraId="643A58DB" w14:textId="60B463D2" w:rsidR="4C4A0C39" w:rsidRDefault="4C4A0C39" w:rsidP="7E8EC662">
      <w:pPr>
        <w:shd w:val="clear" w:color="auto" w:fill="FFFFFF" w:themeFill="background1"/>
      </w:pPr>
    </w:p>
    <w:p w14:paraId="2205F7EE" w14:textId="0D957156" w:rsidR="4C4A0C39" w:rsidRDefault="4C4A0C39" w:rsidP="4C4A0C39">
      <w:pPr>
        <w:pStyle w:val="atexto-base"/>
        <w:rPr>
          <w:color w:val="0D0D0D" w:themeColor="text1" w:themeTint="F2"/>
        </w:rPr>
      </w:pPr>
      <w:r>
        <w:t>**Melhorias indicadas:**</w:t>
      </w:r>
    </w:p>
    <w:p w14:paraId="655B1561" w14:textId="04701487" w:rsidR="7E8EC662" w:rsidRDefault="7E8EC662" w:rsidP="7E8EC662">
      <w:pPr>
        <w:pStyle w:val="atexto-base"/>
      </w:pPr>
      <w:r w:rsidRPr="7E8EC662">
        <w:t>//</w:t>
      </w:r>
      <w:r w:rsidRPr="7E8EC662">
        <w:rPr>
          <w:color w:val="0D0D0D" w:themeColor="text1" w:themeTint="F2"/>
        </w:rPr>
        <w:t xml:space="preserve"> O sistema de gestão de software da oficina mecânica passou por melhorias significativas com base no feedback da equipe. A interface do usuário foi ajustada para melhorar sua intuitividade e usabilidade, tornando o sistema mais fácil de usar. Além disso, foram incorporadas novas funcionalidades solicitadas pela equipe, incluindo a integração com sistemas de pagamento eletrônico e a geração automatizada de orçamentos. Essas melhorias visaram otimizar as operações da oficina, aumentando a eficiência e proporcionando uma experiência mais completa para os usuários do sistema.</w:t>
      </w:r>
    </w:p>
    <w:p w14:paraId="7413EF7F" w14:textId="69088963" w:rsidR="4C4A0C39" w:rsidRDefault="4C4A0C39" w:rsidP="4C4A0C39">
      <w:pPr>
        <w:pStyle w:val="atexto-base"/>
      </w:pPr>
      <w:r>
        <w:t xml:space="preserve"> </w:t>
      </w:r>
    </w:p>
    <w:p w14:paraId="33DDDC1F" w14:textId="41761C2B" w:rsidR="4C4A0C39" w:rsidRDefault="4C4A0C39" w:rsidP="4C4A0C39">
      <w:pPr>
        <w:pStyle w:val="atexto-base"/>
      </w:pPr>
      <w:r>
        <w:t>### Considerações Finais</w:t>
      </w:r>
    </w:p>
    <w:p w14:paraId="70FA4058" w14:textId="27AD2CB7" w:rsidR="4C4A0C39" w:rsidRDefault="4C4A0C39" w:rsidP="4C4A0C39">
      <w:pPr>
        <w:pStyle w:val="atexto-base"/>
      </w:pPr>
      <w:r>
        <w:t xml:space="preserve"> </w:t>
      </w:r>
    </w:p>
    <w:p w14:paraId="6D3CB799" w14:textId="5BC0AD5A" w:rsidR="4C4A0C39" w:rsidRDefault="4C4A0C39" w:rsidP="4C4A0C39">
      <w:pPr>
        <w:pStyle w:val="atexto-base"/>
      </w:pPr>
      <w:r>
        <w:t>A metodologia adotada permitiu uma abordagem abrangente e colaborativa para o desenvolvimento do sistema de gerenciamento da oficina mecânica Minoro. Ao ouvir atentamente as necessidades da equipe da oficina e criar um protótipo funcional, fomos capazes de implementar uma solução que atendesse às expectativas e necessidades do cliente. O processo de implementação e teste foi fundamental para identificar áreas de melhoria e garantir que o sistema fosse eficaz e fácil de usar. Em última análise, a colaboração entre a equipe de desenvolvimento de software e a equipe da oficina foi essencial para o sucesso do projeto.</w:t>
      </w:r>
    </w:p>
    <w:p w14:paraId="1A81F0B1" w14:textId="77777777" w:rsidR="00C9224C" w:rsidRDefault="00C9224C" w:rsidP="00657C7E">
      <w:pPr>
        <w:pStyle w:val="atexto-base"/>
      </w:pPr>
    </w:p>
    <w:p w14:paraId="273963EB" w14:textId="25A64575" w:rsidR="4C4A0C39" w:rsidRDefault="4C4A0C39" w:rsidP="4C4A0C39">
      <w:pPr>
        <w:pStyle w:val="atexto-base"/>
      </w:pPr>
    </w:p>
    <w:p w14:paraId="28FC771F" w14:textId="50933057" w:rsidR="005531D2" w:rsidRDefault="4C4A0C39" w:rsidP="005531D2">
      <w:pPr>
        <w:pStyle w:val="2ttulonivel2"/>
      </w:pPr>
      <w:bookmarkStart w:id="31" w:name="_Toc130202930"/>
      <w:r>
        <w:t>2.5 Resultados preliminares: solução inicial</w:t>
      </w:r>
      <w:bookmarkEnd w:id="31"/>
      <w:r>
        <w:t xml:space="preserve"> </w:t>
      </w:r>
    </w:p>
    <w:p w14:paraId="275258E6" w14:textId="25EBB646" w:rsidR="4C4A0C39" w:rsidRDefault="4C4A0C39" w:rsidP="4C4A0C39">
      <w:pPr>
        <w:pStyle w:val="atexto-base"/>
      </w:pPr>
      <w:r>
        <w:t xml:space="preserve">#### Passo 1: Ouvir </w:t>
      </w:r>
    </w:p>
    <w:p w14:paraId="0338737E" w14:textId="7D90343C" w:rsidR="4C4A0C39" w:rsidRDefault="4C4A0C39" w:rsidP="4C4A0C39">
      <w:pPr>
        <w:pStyle w:val="atexto-base"/>
      </w:pPr>
      <w:r>
        <w:t>Realizamos entrevistas com a equipe da oficina para entender suas demandas e desafios diários. Observamos o fluxo de trabalho e identificamos áreas de melhoria, como dificuldades no controle de estoque, agendamento de serviços e acesso rápido a informações sobre clientes e veículos.</w:t>
      </w:r>
    </w:p>
    <w:p w14:paraId="7B801294" w14:textId="615986EC" w:rsidR="4C4A0C39" w:rsidRDefault="4C4A0C39" w:rsidP="4C4A0C39">
      <w:pPr>
        <w:pStyle w:val="atexto-base"/>
      </w:pPr>
      <w:r>
        <w:t xml:space="preserve"> </w:t>
      </w:r>
    </w:p>
    <w:p w14:paraId="3187DDD8" w14:textId="7214E88C" w:rsidR="4C4A0C39" w:rsidRDefault="4C4A0C39" w:rsidP="4C4A0C39">
      <w:pPr>
        <w:pStyle w:val="atexto-base"/>
      </w:pPr>
      <w:r>
        <w:t>#### Passo 2: Criar</w:t>
      </w:r>
    </w:p>
    <w:p w14:paraId="4E204718" w14:textId="6593414B" w:rsidR="4C4A0C39" w:rsidRDefault="4C4A0C39" w:rsidP="4C4A0C39">
      <w:pPr>
        <w:pStyle w:val="atexto-base"/>
      </w:pPr>
      <w:r>
        <w:t xml:space="preserve">Com base nas informações coletadas, desenvolvemos um protótipo do sistema de gerenciamento utilizando a framework </w:t>
      </w:r>
      <w:proofErr w:type="spellStart"/>
      <w:r>
        <w:t>Django</w:t>
      </w:r>
      <w:proofErr w:type="spellEnd"/>
      <w:r>
        <w:t xml:space="preserve"> e a linguagem Python. Criamos uma interface de usuário intuitiva, permitindo acesso fácil e rápido às funcionalidades essenciais do sistema. Desenhamos um banco de dados para armazenar informações sobre clientes, serviços, peças e histórico de manutenção.</w:t>
      </w:r>
    </w:p>
    <w:p w14:paraId="28237919" w14:textId="10FDF144" w:rsidR="4C4A0C39" w:rsidRDefault="4C4A0C39" w:rsidP="4C4A0C39">
      <w:pPr>
        <w:pStyle w:val="atexto-base"/>
      </w:pPr>
      <w:r>
        <w:t xml:space="preserve"> </w:t>
      </w:r>
    </w:p>
    <w:p w14:paraId="465B74FA" w14:textId="012C8FFB" w:rsidR="4C4A0C39" w:rsidRDefault="4C4A0C39" w:rsidP="4C4A0C39">
      <w:pPr>
        <w:pStyle w:val="atexto-base"/>
      </w:pPr>
      <w:r>
        <w:t>#### Passo 3: Implementar</w:t>
      </w:r>
    </w:p>
    <w:p w14:paraId="3E89C10E" w14:textId="523C06A0" w:rsidR="4C4A0C39" w:rsidRDefault="4C4A0C39" w:rsidP="4C4A0C39">
      <w:pPr>
        <w:pStyle w:val="atexto-base"/>
      </w:pPr>
      <w:r>
        <w:t xml:space="preserve"> Após a fase de prototipagem, implementamos o sistema de gerenciamento na oficina mecânica Minoro. Treinamos a equipe no uso do sistema e coletamos feedback sobre sua usabilidade e eficácia. Durante a implementação, fizemos ajustes conforme necessário para garantir que o sistema atendesse adequadamente às necessidades da oficina.</w:t>
      </w:r>
    </w:p>
    <w:p w14:paraId="64EECCC2" w14:textId="4B2E2A2D" w:rsidR="4C4A0C39" w:rsidRDefault="4C4A0C39" w:rsidP="4C4A0C39">
      <w:pPr>
        <w:pStyle w:val="atexto-base"/>
      </w:pPr>
      <w:r>
        <w:t>#### Resultados Obtidos</w:t>
      </w:r>
    </w:p>
    <w:p w14:paraId="380C3909" w14:textId="1DA78BEB" w:rsidR="4C4A0C39" w:rsidRDefault="7E8EC662" w:rsidP="7E8EC662">
      <w:pPr>
        <w:shd w:val="clear" w:color="auto" w:fill="FFFFFF" w:themeFill="background1"/>
        <w:spacing w:before="300" w:after="300"/>
        <w:rPr>
          <w:color w:val="0D0D0D" w:themeColor="text1" w:themeTint="F2"/>
        </w:rPr>
      </w:pPr>
      <w:r w:rsidRPr="7E8EC662">
        <w:t xml:space="preserve"> //</w:t>
      </w:r>
      <w:r w:rsidRPr="7E8EC662">
        <w:rPr>
          <w:color w:val="0D0D0D" w:themeColor="text1" w:themeTint="F2"/>
        </w:rPr>
        <w:t xml:space="preserve"> - A solução inicial apresentou resultados promissores, o sistema foi desenvolvido com o objetivo de otimizar o processo de agendamento de serviços, gestão de clientes e controle de estoque. Utilizando uma abordagem baseada em tecnologias modernas, criação do sistema com a framework Django, desenvolvimento na linguagem Python, o sistema proporcionou melhorias significativas na eficiência operacional da oficina, a implementação bem-sucedida do sistema de software para automatização do atendimento, além disso a facilidade de acesso a informações cruciais como histórico de serviços e inventário de peças foram de suma importância para a redução do tempo gasto nas tarefas administrativas, permitindo que a equipe de concentrasse mais nas atividades principais da oficina.</w:t>
      </w:r>
    </w:p>
    <w:p w14:paraId="7693FC2B" w14:textId="3A92D958" w:rsidR="4C4A0C39" w:rsidRDefault="7E8EC662" w:rsidP="7E8EC662">
      <w:pPr>
        <w:shd w:val="clear" w:color="auto" w:fill="FFFFFF" w:themeFill="background1"/>
        <w:spacing w:before="300" w:after="300"/>
        <w:rPr>
          <w:color w:val="0D0D0D" w:themeColor="text1" w:themeTint="F2"/>
        </w:rPr>
      </w:pPr>
      <w:r w:rsidRPr="7E8EC662">
        <w:rPr>
          <w:color w:val="0D0D0D" w:themeColor="text1" w:themeTint="F2"/>
        </w:rPr>
        <w:t>Os resultados obtidos mostraram uma redução substancial no tempo médio de espera dos clientes, uma vez que o sistema permitiu agendamentos mais precisos e uma melhor distribuição de recursos. Além disso, a gestão automatizada de estoque levou a uma diminuição nos custos relacionados ao armazenamento excessivo de peças e componentes.</w:t>
      </w:r>
    </w:p>
    <w:p w14:paraId="1D09E93D" w14:textId="07DE3998" w:rsidR="4C4A0C39" w:rsidRDefault="7E8EC662" w:rsidP="7E8EC662">
      <w:pPr>
        <w:shd w:val="clear" w:color="auto" w:fill="FFFFFF" w:themeFill="background1"/>
        <w:spacing w:before="300" w:after="300"/>
        <w:rPr>
          <w:color w:val="0D0D0D" w:themeColor="text1" w:themeTint="F2"/>
        </w:rPr>
      </w:pPr>
      <w:r w:rsidRPr="7E8EC662">
        <w:rPr>
          <w:color w:val="0D0D0D" w:themeColor="text1" w:themeTint="F2"/>
        </w:rPr>
        <w:t xml:space="preserve">Outro benefício observado foi a melhoria na comunicação entre os clientes e a oficina, proporcionando um atendimento mais ágil e personalizado. Isso resultou em uma maior satisfação do cliente e, consequentemente, em um aumento na fidelidade e na reputação da oficina no mercado. </w:t>
      </w:r>
    </w:p>
    <w:p w14:paraId="59ED5228" w14:textId="6A858E29" w:rsidR="4C4A0C39" w:rsidRDefault="7E8EC662" w:rsidP="7E8EC662">
      <w:pPr>
        <w:shd w:val="clear" w:color="auto" w:fill="FFFFFF" w:themeFill="background1"/>
        <w:spacing w:before="300" w:after="300"/>
        <w:rPr>
          <w:color w:val="0D0D0D" w:themeColor="text1" w:themeTint="F2"/>
        </w:rPr>
      </w:pPr>
      <w:r w:rsidRPr="7E8EC662">
        <w:rPr>
          <w:color w:val="0D0D0D" w:themeColor="text1" w:themeTint="F2"/>
        </w:rPr>
        <w:t>O feedback da equipe foi positivo em relação a usabilidade do sistema.</w:t>
      </w:r>
    </w:p>
    <w:p w14:paraId="3C17CB89" w14:textId="4A689EE4" w:rsidR="4C4A0C39" w:rsidRDefault="7E8EC662" w:rsidP="7E8EC662">
      <w:pPr>
        <w:shd w:val="clear" w:color="auto" w:fill="FFFFFF" w:themeFill="background1"/>
        <w:spacing w:before="300"/>
        <w:rPr>
          <w:color w:val="0D0D0D" w:themeColor="text1" w:themeTint="F2"/>
        </w:rPr>
      </w:pPr>
      <w:r w:rsidRPr="7E8EC662">
        <w:rPr>
          <w:color w:val="0D0D0D" w:themeColor="text1" w:themeTint="F2"/>
        </w:rPr>
        <w:t>Em suma, a implementação do sistema de software para automatização do atendimento na oficina mecânica Minoro demonstrou ser uma estratégia eficaz para melhorar a eficiência operacional, reduzir custos, aumentar a satisfação do cliente e automatizar processos.</w:t>
      </w:r>
    </w:p>
    <w:p w14:paraId="5D816071" w14:textId="7A1A1C47" w:rsidR="4C4A0C39" w:rsidRDefault="4C4A0C39" w:rsidP="4C4A0C39">
      <w:pPr>
        <w:pStyle w:val="atexto-base"/>
      </w:pPr>
    </w:p>
    <w:p w14:paraId="72B561A9" w14:textId="628D2B54" w:rsidR="4C4A0C39" w:rsidRDefault="4C4A0C39" w:rsidP="4C4A0C39">
      <w:pPr>
        <w:pStyle w:val="atexto-base"/>
      </w:pPr>
      <w:r>
        <w:t>**Ilustrações:**</w:t>
      </w:r>
    </w:p>
    <w:p w14:paraId="272681B2" w14:textId="6BD1583D" w:rsidR="4C4A0C39" w:rsidRDefault="4C4A0C39" w:rsidP="4C4A0C39">
      <w:pPr>
        <w:pStyle w:val="atexto-base"/>
      </w:pPr>
      <w:commentRangeStart w:id="32"/>
      <w:r>
        <w:t xml:space="preserve">[Inserir imagens, </w:t>
      </w:r>
      <w:proofErr w:type="spellStart"/>
      <w:r>
        <w:t>storyboards</w:t>
      </w:r>
      <w:proofErr w:type="spellEnd"/>
      <w:r>
        <w:t xml:space="preserve"> ou ilustrações relevantes que demonstrem visualmente a solução adotada durante o processo de construção.]</w:t>
      </w:r>
      <w:commentRangeEnd w:id="32"/>
      <w:r>
        <w:commentReference w:id="32"/>
      </w:r>
    </w:p>
    <w:p w14:paraId="12C6A1F7" w14:textId="097D2D30" w:rsidR="00C9224C" w:rsidRPr="00F354A3" w:rsidRDefault="208D8DE8" w:rsidP="00F6072D">
      <w:pPr>
        <w:pStyle w:val="atexto-base"/>
      </w:pPr>
      <w:r w:rsidRPr="3770C277">
        <w:rPr>
          <w:b/>
          <w:bCs/>
        </w:rPr>
        <w:t>Importante</w:t>
      </w:r>
      <w:r>
        <w:t>: quando se tratar de projetos desenvolvidos com a participação de crianças e adolescentes, não é permitida a inclusão de fotos deles sem a autorização de seus pais ou responsáveis.</w:t>
      </w:r>
    </w:p>
    <w:p w14:paraId="27357532" w14:textId="77777777" w:rsidR="00C9224C" w:rsidRPr="00F354A3" w:rsidRDefault="00C9224C" w:rsidP="00F6072D">
      <w:pPr>
        <w:pStyle w:val="atexto-base"/>
      </w:pPr>
    </w:p>
    <w:p w14:paraId="7508AC33" w14:textId="0406BD25" w:rsidR="00C9224C" w:rsidRDefault="00C9224C" w:rsidP="00D26AC7">
      <w:pPr>
        <w:pStyle w:val="1ttulonivel1"/>
      </w:pPr>
      <w:bookmarkStart w:id="33" w:name="_Toc43731753"/>
      <w:bookmarkStart w:id="34" w:name="_Toc130202931"/>
      <w:r>
        <w:t>R</w:t>
      </w:r>
      <w:r w:rsidR="00A36CBF">
        <w:t>eferências</w:t>
      </w:r>
      <w:bookmarkEnd w:id="33"/>
      <w:bookmarkEnd w:id="34"/>
    </w:p>
    <w:p w14:paraId="38C1F859" w14:textId="77777777" w:rsidR="00C9224C" w:rsidRDefault="00C9224C" w:rsidP="00B9552E">
      <w:pPr>
        <w:pStyle w:val="atexto-base"/>
      </w:pPr>
    </w:p>
    <w:p w14:paraId="0198C8F1" w14:textId="77777777" w:rsidR="00C9224C" w:rsidRDefault="208D8DE8" w:rsidP="00B012ED">
      <w:pPr>
        <w:pStyle w:val="fResumoReferncias"/>
      </w:pPr>
      <w:r>
        <w:t xml:space="preserve">ABNT – Associação Brasileira de Normas Técnicas. </w:t>
      </w:r>
      <w:r w:rsidRPr="3770C277">
        <w:rPr>
          <w:b/>
          <w:bCs/>
        </w:rPr>
        <w:t>NBR 14724</w:t>
      </w:r>
      <w:r>
        <w:t>: Informação e documentação. Trabalhos Acadêmicos - Apresentação</w:t>
      </w:r>
      <w:r w:rsidRPr="3770C277">
        <w:rPr>
          <w:b/>
          <w:bCs/>
        </w:rPr>
        <w:t xml:space="preserve">. </w:t>
      </w:r>
      <w:r>
        <w:t>Rio de Janeiro: ABNT, 2002.</w:t>
      </w:r>
    </w:p>
    <w:p w14:paraId="30EE3C94" w14:textId="023E739F" w:rsidR="00C9224C" w:rsidRDefault="05F0ABC4" w:rsidP="00B012ED">
      <w:pPr>
        <w:pStyle w:val="fResumoReferncias"/>
      </w:pPr>
      <w:r>
        <w:t xml:space="preserve">BOYER, C. B.; UTA, C. M. </w:t>
      </w:r>
      <w:r w:rsidRPr="05F0ABC4">
        <w:rPr>
          <w:b/>
          <w:bCs/>
        </w:rPr>
        <w:t>História da Matemática</w:t>
      </w:r>
      <w:r>
        <w:t xml:space="preserve"> [Trad. Helena Castro]. 3 ed. São Paulo: </w:t>
      </w:r>
      <w:proofErr w:type="spellStart"/>
      <w:r>
        <w:t>Blücher</w:t>
      </w:r>
      <w:proofErr w:type="spellEnd"/>
      <w:r>
        <w:t>, 2012.</w:t>
      </w:r>
    </w:p>
    <w:p w14:paraId="6D31AE0D" w14:textId="77777777" w:rsidR="00C9224C" w:rsidRDefault="208D8DE8" w:rsidP="00B012ED">
      <w:pPr>
        <w:pStyle w:val="fResumoReferncias"/>
      </w:pPr>
      <w:r>
        <w:t xml:space="preserve">D’AMBRÓSIO, U. </w:t>
      </w:r>
      <w:r w:rsidRPr="3770C277">
        <w:rPr>
          <w:b/>
          <w:bCs/>
        </w:rPr>
        <w:t xml:space="preserve">Educação Matemática: </w:t>
      </w:r>
      <w:r>
        <w:t>da teoria à prática. 23. ed. Campinas: Papirus, 2012.</w:t>
      </w:r>
    </w:p>
    <w:p w14:paraId="09F43D80" w14:textId="77777777" w:rsidR="00C9224C" w:rsidRDefault="208D8DE8" w:rsidP="00B012ED">
      <w:pPr>
        <w:pStyle w:val="fResumoReferncias"/>
      </w:pPr>
      <w:r>
        <w:t xml:space="preserve">KUBO, O.; BOTOMÉ, S. </w:t>
      </w:r>
      <w:r w:rsidRPr="3770C277">
        <w:rPr>
          <w:b/>
          <w:bCs/>
        </w:rPr>
        <w:t>Ensino e aprendizagem:</w:t>
      </w:r>
      <w:r>
        <w:t xml:space="preserve"> uma interação entre dois processos comportamentais. Interação, v.5, p.123-32, 2001.</w:t>
      </w:r>
    </w:p>
    <w:p w14:paraId="62A97032" w14:textId="77777777" w:rsidR="00C9224C" w:rsidRDefault="208D8DE8" w:rsidP="00B012ED">
      <w:pPr>
        <w:pStyle w:val="fResumoReferncias"/>
      </w:pPr>
      <w:r>
        <w:t xml:space="preserve">HART-DAVIS, A. </w:t>
      </w:r>
      <w:r w:rsidRPr="3770C277">
        <w:rPr>
          <w:b/>
          <w:bCs/>
        </w:rPr>
        <w:t>O Livro da Ciência.</w:t>
      </w:r>
      <w:r>
        <w:t xml:space="preserve"> 2. ed. São Paulo: Globo, 2016.</w:t>
      </w:r>
    </w:p>
    <w:p w14:paraId="0B4F0F5D" w14:textId="77777777" w:rsidR="00C9224C" w:rsidRDefault="208D8DE8" w:rsidP="00B012ED">
      <w:pPr>
        <w:pStyle w:val="fResumoReferncias"/>
      </w:pPr>
      <w:r>
        <w:t xml:space="preserve">PILETTI, C. </w:t>
      </w:r>
      <w:r w:rsidRPr="3770C277">
        <w:rPr>
          <w:b/>
          <w:bCs/>
        </w:rPr>
        <w:t>Didática geral.</w:t>
      </w:r>
      <w:r>
        <w:t xml:space="preserve"> São Paulo: Ática, 1995.</w:t>
      </w:r>
    </w:p>
    <w:p w14:paraId="62825F87" w14:textId="77777777" w:rsidR="00C9224C" w:rsidRDefault="208D8DE8" w:rsidP="00B012ED">
      <w:pPr>
        <w:pStyle w:val="fResumoReferncias"/>
      </w:pPr>
      <w:r>
        <w:t xml:space="preserve">RIBEIRO, J. L. P. Áreas e Proporções nas Superquadras de Brasília Usando o Google Maps. </w:t>
      </w:r>
      <w:r w:rsidRPr="3770C277">
        <w:rPr>
          <w:b/>
          <w:bCs/>
        </w:rPr>
        <w:t>Revista do Professor de Matemática</w:t>
      </w:r>
      <w:r>
        <w:t xml:space="preserve">. Rio de Janeiro, n. 92, p. 12-15, </w:t>
      </w:r>
      <w:proofErr w:type="spellStart"/>
      <w:r>
        <w:t>jan</w:t>
      </w:r>
      <w:proofErr w:type="spellEnd"/>
      <w:r>
        <w:t>-abr. 2017.</w:t>
      </w:r>
    </w:p>
    <w:p w14:paraId="0DDBB7C7" w14:textId="77777777" w:rsidR="00C9224C" w:rsidRDefault="208D8DE8" w:rsidP="00B012ED">
      <w:pPr>
        <w:pStyle w:val="fResumoReferncias"/>
      </w:pPr>
      <w:r>
        <w:t xml:space="preserve">SEVERINO, A. J. </w:t>
      </w:r>
      <w:r w:rsidRPr="3770C277">
        <w:rPr>
          <w:b/>
          <w:bCs/>
        </w:rPr>
        <w:t xml:space="preserve">Metodologia do trabalho científico. </w:t>
      </w:r>
      <w:r>
        <w:t xml:space="preserve">22. ed. rev. e </w:t>
      </w:r>
      <w:proofErr w:type="spellStart"/>
      <w:r>
        <w:t>ampl</w:t>
      </w:r>
      <w:proofErr w:type="spellEnd"/>
      <w:r>
        <w:t>. São Paulo: Cortez, 2002.</w:t>
      </w:r>
    </w:p>
    <w:p w14:paraId="0C8FE7CE" w14:textId="77777777" w:rsidR="00C9224C" w:rsidRDefault="00C9224C" w:rsidP="00B012ED">
      <w:pPr>
        <w:pStyle w:val="fResumoReferncias"/>
      </w:pPr>
    </w:p>
    <w:p w14:paraId="40C76534" w14:textId="77777777" w:rsidR="00C9224C" w:rsidRPr="00DC1BD6" w:rsidRDefault="00C9224C" w:rsidP="00B012ED">
      <w:pPr>
        <w:pStyle w:val="fResumoReferncias"/>
      </w:pPr>
      <w:r>
        <w:t>O trabalho deverá ser redigido conforme recomendações das Diretrizes para confecção de teses e dissertações da Universidade de São Paulo (USP), disponíveis em: &lt;</w:t>
      </w:r>
      <w:hyperlink r:id="rId10" w:history="1">
        <w:r w:rsidRPr="008F7867">
          <w:rPr>
            <w:rStyle w:val="Hyperlink"/>
          </w:rPr>
          <w:t>http://www.teses.usp.br/index.php?option=com_content&amp;view=article&amp;id=52&amp;Itemid=67</w:t>
        </w:r>
      </w:hyperlink>
      <w:r w:rsidRPr="00DC1BD6">
        <w:t xml:space="preserve">&gt;. </w:t>
      </w:r>
      <w:r>
        <w:t>A</w:t>
      </w:r>
      <w:r w:rsidRPr="00DC1BD6">
        <w:t xml:space="preserve">cesso em </w:t>
      </w:r>
      <w:r>
        <w:t>24</w:t>
      </w:r>
      <w:r w:rsidRPr="00DC1BD6">
        <w:t xml:space="preserve"> jun.2021. </w:t>
      </w:r>
    </w:p>
    <w:p w14:paraId="41004F19" w14:textId="77777777" w:rsidR="00C9224C" w:rsidRPr="00DC1BD6" w:rsidRDefault="00C9224C" w:rsidP="00B9552E">
      <w:pPr>
        <w:pStyle w:val="atexto-base"/>
      </w:pPr>
    </w:p>
    <w:p w14:paraId="3B8CAED0" w14:textId="4FF86EA3" w:rsidR="00C9224C" w:rsidRDefault="00C9224C" w:rsidP="00D26AC7">
      <w:pPr>
        <w:pStyle w:val="1ttulonivel1"/>
      </w:pPr>
      <w:bookmarkStart w:id="35" w:name="_Toc43731754"/>
      <w:bookmarkStart w:id="36" w:name="_Toc130202932"/>
      <w:r>
        <w:t>A</w:t>
      </w:r>
      <w:r w:rsidR="00A36CBF">
        <w:t>nexos</w:t>
      </w:r>
      <w:r>
        <w:t xml:space="preserve"> (opcional)</w:t>
      </w:r>
      <w:bookmarkEnd w:id="35"/>
      <w:bookmarkEnd w:id="36"/>
    </w:p>
    <w:p w14:paraId="308D56CC" w14:textId="77777777" w:rsidR="00C9224C" w:rsidRDefault="00C9224C" w:rsidP="00B9552E">
      <w:pPr>
        <w:pStyle w:val="atexto-base"/>
      </w:pPr>
    </w:p>
    <w:p w14:paraId="0154C13D" w14:textId="77777777" w:rsidR="00C9224C" w:rsidRDefault="00C9224C" w:rsidP="00B9552E">
      <w:pPr>
        <w:pStyle w:val="atexto-base"/>
      </w:pPr>
      <w:r>
        <w:t>Materiais coletados por meio de pesquisas em diversas fontes.</w:t>
      </w:r>
    </w:p>
    <w:p w14:paraId="3C49F7E3" w14:textId="77777777" w:rsidR="00C9224C" w:rsidRPr="00590A56" w:rsidRDefault="208D8DE8" w:rsidP="00B9552E">
      <w:pPr>
        <w:pStyle w:val="atexto-base"/>
      </w:pPr>
      <w:r w:rsidRPr="3770C277">
        <w:rPr>
          <w:color w:val="000000" w:themeColor="text1"/>
        </w:rPr>
        <w:t>O grupo pode anexar qualquer tipo de material ilustrativo, tais como tabelas, lista de abreviações, documentos ou parte de documentos, resultados de pesquisas etc.</w:t>
      </w:r>
    </w:p>
    <w:p w14:paraId="1EE14506" w14:textId="5E4035A4" w:rsidR="687ADF07" w:rsidRDefault="687ADF07" w:rsidP="00B9552E">
      <w:pPr>
        <w:pStyle w:val="atexto-base"/>
      </w:pPr>
      <w:r>
        <w:t>Podem ser incluídos separadamente e ordenados por letras, por exemplo, Anexo A, Anexo B etc.</w:t>
      </w:r>
    </w:p>
    <w:p w14:paraId="7B04FA47" w14:textId="77777777" w:rsidR="00C9224C" w:rsidRDefault="00C9224C" w:rsidP="00B9552E">
      <w:pPr>
        <w:pStyle w:val="atexto-base"/>
        <w:rPr>
          <w:color w:val="000000"/>
        </w:rPr>
      </w:pPr>
    </w:p>
    <w:p w14:paraId="659E57EF" w14:textId="44B2FBE8" w:rsidR="00C9224C" w:rsidRPr="00096A5C" w:rsidRDefault="208D8DE8" w:rsidP="00D26AC7">
      <w:pPr>
        <w:pStyle w:val="1ttulonivel1"/>
      </w:pPr>
      <w:bookmarkStart w:id="37" w:name="_Toc43731755"/>
      <w:bookmarkStart w:id="38" w:name="_Toc130202933"/>
      <w:r>
        <w:t>A</w:t>
      </w:r>
      <w:r w:rsidR="00A36CBF">
        <w:t>pêndices</w:t>
      </w:r>
      <w:r>
        <w:t xml:space="preserve"> (opcional)</w:t>
      </w:r>
      <w:bookmarkEnd w:id="37"/>
      <w:bookmarkEnd w:id="38"/>
    </w:p>
    <w:p w14:paraId="1A939487" w14:textId="77777777" w:rsidR="00C9224C" w:rsidRDefault="00C9224C" w:rsidP="00B9552E">
      <w:pPr>
        <w:pStyle w:val="atexto-base"/>
      </w:pPr>
    </w:p>
    <w:p w14:paraId="2740F5CB" w14:textId="6FADB7BF" w:rsidR="00C9224C" w:rsidRPr="00096A5C" w:rsidRDefault="208D8DE8" w:rsidP="00B9552E">
      <w:pPr>
        <w:pStyle w:val="atexto-base"/>
      </w:pPr>
      <w:r>
        <w:t>Apêndices são criações do autor ou grupo de autores.</w:t>
      </w:r>
      <w:r w:rsidR="662FC614">
        <w:t xml:space="preserve"> Podem ser incluídos separadamente e ordenados por letras, por exemplo, Apêndice A, Apêndice B etc.</w:t>
      </w:r>
    </w:p>
    <w:p w14:paraId="6AA258D8" w14:textId="77777777" w:rsidR="00C9224C" w:rsidRDefault="00C9224C" w:rsidP="00B9552E">
      <w:pPr>
        <w:pStyle w:val="atexto-base"/>
      </w:pPr>
    </w:p>
    <w:sectPr w:rsidR="00C9224C" w:rsidSect="00696D84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2" w:author="Guest User" w:date="2024-03-31T16:04:00Z" w:initials="GU">
    <w:p w14:paraId="4DCAF1FC" w14:textId="253CD7F2" w:rsidR="7E8EC662" w:rsidRDefault="7E8EC662">
      <w:r>
        <w:t>Teremos tempo de executar alguma ação no sistema que mostre a solução adotada antes da entrega desse relatório? Algum print do sistema desenvolvido para o usuario ou algo do tipo?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DCAF1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03C37D7" w16cex:dateUtc="2024-03-31T1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DCAF1FC" w16cid:durableId="103C37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jmj7l5rSw0yVb" int2:id="IuLPtCV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FFFFFFFF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17782879">
    <w:abstractNumId w:val="0"/>
  </w:num>
  <w:num w:numId="2" w16cid:durableId="858860161">
    <w:abstractNumId w:val="10"/>
  </w:num>
  <w:num w:numId="3" w16cid:durableId="1393386769">
    <w:abstractNumId w:val="5"/>
  </w:num>
  <w:num w:numId="4" w16cid:durableId="379062012">
    <w:abstractNumId w:val="2"/>
  </w:num>
  <w:num w:numId="5" w16cid:durableId="140655516">
    <w:abstractNumId w:val="9"/>
  </w:num>
  <w:num w:numId="6" w16cid:durableId="1418138093">
    <w:abstractNumId w:val="1"/>
  </w:num>
  <w:num w:numId="7" w16cid:durableId="790317324">
    <w:abstractNumId w:val="4"/>
  </w:num>
  <w:num w:numId="8" w16cid:durableId="2115202220">
    <w:abstractNumId w:val="3"/>
  </w:num>
  <w:num w:numId="9" w16cid:durableId="542135503">
    <w:abstractNumId w:val="13"/>
  </w:num>
  <w:num w:numId="10" w16cid:durableId="1219510748">
    <w:abstractNumId w:val="12"/>
  </w:num>
  <w:num w:numId="11" w16cid:durableId="149953081">
    <w:abstractNumId w:val="6"/>
  </w:num>
  <w:num w:numId="12" w16cid:durableId="1015612440">
    <w:abstractNumId w:val="11"/>
  </w:num>
  <w:num w:numId="13" w16cid:durableId="262496300">
    <w:abstractNumId w:val="7"/>
  </w:num>
  <w:num w:numId="14" w16cid:durableId="815681277">
    <w:abstractNumId w:val="14"/>
  </w:num>
  <w:num w:numId="15" w16cid:durableId="1014763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1E66"/>
    <w:rsid w:val="00005CAF"/>
    <w:rsid w:val="000075A3"/>
    <w:rsid w:val="0000C410"/>
    <w:rsid w:val="0001258F"/>
    <w:rsid w:val="00012697"/>
    <w:rsid w:val="00030D77"/>
    <w:rsid w:val="00040057"/>
    <w:rsid w:val="00050D6C"/>
    <w:rsid w:val="00051EA9"/>
    <w:rsid w:val="0006043B"/>
    <w:rsid w:val="000626AF"/>
    <w:rsid w:val="000631D9"/>
    <w:rsid w:val="000678C0"/>
    <w:rsid w:val="000A0676"/>
    <w:rsid w:val="000B4E66"/>
    <w:rsid w:val="000BA06E"/>
    <w:rsid w:val="000F29AC"/>
    <w:rsid w:val="00103055"/>
    <w:rsid w:val="00105CA8"/>
    <w:rsid w:val="001101A9"/>
    <w:rsid w:val="0011321E"/>
    <w:rsid w:val="00116529"/>
    <w:rsid w:val="00117906"/>
    <w:rsid w:val="00125660"/>
    <w:rsid w:val="00132A85"/>
    <w:rsid w:val="00132C9E"/>
    <w:rsid w:val="001334F2"/>
    <w:rsid w:val="0013398F"/>
    <w:rsid w:val="00137C53"/>
    <w:rsid w:val="00141207"/>
    <w:rsid w:val="001418E1"/>
    <w:rsid w:val="00167121"/>
    <w:rsid w:val="0016751A"/>
    <w:rsid w:val="001738AE"/>
    <w:rsid w:val="00174CB5"/>
    <w:rsid w:val="001848ED"/>
    <w:rsid w:val="0018545D"/>
    <w:rsid w:val="001A62AA"/>
    <w:rsid w:val="001A7DE0"/>
    <w:rsid w:val="001B149F"/>
    <w:rsid w:val="001C23E7"/>
    <w:rsid w:val="001D2334"/>
    <w:rsid w:val="001D4F0F"/>
    <w:rsid w:val="001D6F4D"/>
    <w:rsid w:val="001E279A"/>
    <w:rsid w:val="001E2C4B"/>
    <w:rsid w:val="00211C1B"/>
    <w:rsid w:val="00221610"/>
    <w:rsid w:val="00222875"/>
    <w:rsid w:val="00223004"/>
    <w:rsid w:val="00225A0E"/>
    <w:rsid w:val="00235B32"/>
    <w:rsid w:val="00244505"/>
    <w:rsid w:val="00270A4A"/>
    <w:rsid w:val="0027472E"/>
    <w:rsid w:val="00276D8B"/>
    <w:rsid w:val="002910C2"/>
    <w:rsid w:val="002A3026"/>
    <w:rsid w:val="002B305C"/>
    <w:rsid w:val="002B372A"/>
    <w:rsid w:val="002D1AB9"/>
    <w:rsid w:val="002D45A9"/>
    <w:rsid w:val="002E6065"/>
    <w:rsid w:val="002F06C2"/>
    <w:rsid w:val="002F5D05"/>
    <w:rsid w:val="003144A8"/>
    <w:rsid w:val="0033044C"/>
    <w:rsid w:val="00343142"/>
    <w:rsid w:val="003454B6"/>
    <w:rsid w:val="00363BD6"/>
    <w:rsid w:val="00366E6B"/>
    <w:rsid w:val="003758D1"/>
    <w:rsid w:val="003842B2"/>
    <w:rsid w:val="0039452A"/>
    <w:rsid w:val="00394C2E"/>
    <w:rsid w:val="003A63D3"/>
    <w:rsid w:val="003B318A"/>
    <w:rsid w:val="003C33C5"/>
    <w:rsid w:val="003E1A4C"/>
    <w:rsid w:val="003E41B2"/>
    <w:rsid w:val="00410B5D"/>
    <w:rsid w:val="00432AEE"/>
    <w:rsid w:val="0043313A"/>
    <w:rsid w:val="00435344"/>
    <w:rsid w:val="00446C22"/>
    <w:rsid w:val="00456578"/>
    <w:rsid w:val="00456F97"/>
    <w:rsid w:val="004642AC"/>
    <w:rsid w:val="0049460C"/>
    <w:rsid w:val="00497335"/>
    <w:rsid w:val="004B425D"/>
    <w:rsid w:val="004C69F0"/>
    <w:rsid w:val="004D0DB5"/>
    <w:rsid w:val="004D4AA2"/>
    <w:rsid w:val="004E0E15"/>
    <w:rsid w:val="00501692"/>
    <w:rsid w:val="00512326"/>
    <w:rsid w:val="00515410"/>
    <w:rsid w:val="005531D2"/>
    <w:rsid w:val="005679C2"/>
    <w:rsid w:val="005967BB"/>
    <w:rsid w:val="005A01BA"/>
    <w:rsid w:val="005A7690"/>
    <w:rsid w:val="005B5877"/>
    <w:rsid w:val="005B6130"/>
    <w:rsid w:val="005C2691"/>
    <w:rsid w:val="005D2078"/>
    <w:rsid w:val="005E1A0D"/>
    <w:rsid w:val="0060268D"/>
    <w:rsid w:val="006079D1"/>
    <w:rsid w:val="006103DF"/>
    <w:rsid w:val="00613976"/>
    <w:rsid w:val="00643E8C"/>
    <w:rsid w:val="00647C60"/>
    <w:rsid w:val="00653641"/>
    <w:rsid w:val="00657C7E"/>
    <w:rsid w:val="0066335E"/>
    <w:rsid w:val="00672736"/>
    <w:rsid w:val="00673C9C"/>
    <w:rsid w:val="006840E1"/>
    <w:rsid w:val="00696D84"/>
    <w:rsid w:val="006B311C"/>
    <w:rsid w:val="006C4490"/>
    <w:rsid w:val="006C54C2"/>
    <w:rsid w:val="006E5BD9"/>
    <w:rsid w:val="006F4710"/>
    <w:rsid w:val="00702423"/>
    <w:rsid w:val="00710BC6"/>
    <w:rsid w:val="0076BD18"/>
    <w:rsid w:val="00792F2D"/>
    <w:rsid w:val="007959B6"/>
    <w:rsid w:val="007A1FDD"/>
    <w:rsid w:val="007B11A1"/>
    <w:rsid w:val="007C037E"/>
    <w:rsid w:val="007C578E"/>
    <w:rsid w:val="007E3ECD"/>
    <w:rsid w:val="007F14BE"/>
    <w:rsid w:val="007F64B0"/>
    <w:rsid w:val="00801CD8"/>
    <w:rsid w:val="00812AAC"/>
    <w:rsid w:val="00813CBF"/>
    <w:rsid w:val="008870EE"/>
    <w:rsid w:val="008879BB"/>
    <w:rsid w:val="0089131C"/>
    <w:rsid w:val="008A2FFE"/>
    <w:rsid w:val="008A5AF9"/>
    <w:rsid w:val="008C23E1"/>
    <w:rsid w:val="008D2F3A"/>
    <w:rsid w:val="008D7F71"/>
    <w:rsid w:val="008E6559"/>
    <w:rsid w:val="00904CD4"/>
    <w:rsid w:val="00940B66"/>
    <w:rsid w:val="00994C13"/>
    <w:rsid w:val="009966D8"/>
    <w:rsid w:val="009A0EDE"/>
    <w:rsid w:val="009A5852"/>
    <w:rsid w:val="009A5A33"/>
    <w:rsid w:val="009B4DF7"/>
    <w:rsid w:val="009D0A94"/>
    <w:rsid w:val="009D6475"/>
    <w:rsid w:val="009E16AA"/>
    <w:rsid w:val="00A03204"/>
    <w:rsid w:val="00A06C1F"/>
    <w:rsid w:val="00A11505"/>
    <w:rsid w:val="00A36CBF"/>
    <w:rsid w:val="00A375CD"/>
    <w:rsid w:val="00A52E19"/>
    <w:rsid w:val="00A6331B"/>
    <w:rsid w:val="00A73285"/>
    <w:rsid w:val="00AA3246"/>
    <w:rsid w:val="00AB65DB"/>
    <w:rsid w:val="00AB6B6F"/>
    <w:rsid w:val="00AC5F3D"/>
    <w:rsid w:val="00AC71AC"/>
    <w:rsid w:val="00AE1489"/>
    <w:rsid w:val="00AF0706"/>
    <w:rsid w:val="00AF46A3"/>
    <w:rsid w:val="00B012ED"/>
    <w:rsid w:val="00B02707"/>
    <w:rsid w:val="00B140FE"/>
    <w:rsid w:val="00B23BC8"/>
    <w:rsid w:val="00B3237A"/>
    <w:rsid w:val="00B33F63"/>
    <w:rsid w:val="00B373BF"/>
    <w:rsid w:val="00B431D7"/>
    <w:rsid w:val="00B43804"/>
    <w:rsid w:val="00B57CEE"/>
    <w:rsid w:val="00B71EC4"/>
    <w:rsid w:val="00B73EF7"/>
    <w:rsid w:val="00B75292"/>
    <w:rsid w:val="00B814DD"/>
    <w:rsid w:val="00B9552E"/>
    <w:rsid w:val="00BB1D90"/>
    <w:rsid w:val="00BB7815"/>
    <w:rsid w:val="00BD34AA"/>
    <w:rsid w:val="00BE56D9"/>
    <w:rsid w:val="00C00311"/>
    <w:rsid w:val="00C0735E"/>
    <w:rsid w:val="00C1727F"/>
    <w:rsid w:val="00C226F2"/>
    <w:rsid w:val="00C23082"/>
    <w:rsid w:val="00C37B25"/>
    <w:rsid w:val="00C466D2"/>
    <w:rsid w:val="00C5148F"/>
    <w:rsid w:val="00C60778"/>
    <w:rsid w:val="00C60A26"/>
    <w:rsid w:val="00C73614"/>
    <w:rsid w:val="00C802B8"/>
    <w:rsid w:val="00C87137"/>
    <w:rsid w:val="00C9224C"/>
    <w:rsid w:val="00CA44C6"/>
    <w:rsid w:val="00CB0AB0"/>
    <w:rsid w:val="00CB7CD7"/>
    <w:rsid w:val="00CE45F0"/>
    <w:rsid w:val="00CF649E"/>
    <w:rsid w:val="00D1002B"/>
    <w:rsid w:val="00D24AB7"/>
    <w:rsid w:val="00D26AC7"/>
    <w:rsid w:val="00D2779E"/>
    <w:rsid w:val="00D3776C"/>
    <w:rsid w:val="00D64244"/>
    <w:rsid w:val="00D908FF"/>
    <w:rsid w:val="00D963B3"/>
    <w:rsid w:val="00DB1F08"/>
    <w:rsid w:val="00DD64EA"/>
    <w:rsid w:val="00DE0024"/>
    <w:rsid w:val="00DE7A7C"/>
    <w:rsid w:val="00DF701F"/>
    <w:rsid w:val="00E205A9"/>
    <w:rsid w:val="00E23415"/>
    <w:rsid w:val="00E432DD"/>
    <w:rsid w:val="00E43385"/>
    <w:rsid w:val="00E471C6"/>
    <w:rsid w:val="00E61506"/>
    <w:rsid w:val="00E7189E"/>
    <w:rsid w:val="00E72658"/>
    <w:rsid w:val="00E83922"/>
    <w:rsid w:val="00E92E72"/>
    <w:rsid w:val="00E977CE"/>
    <w:rsid w:val="00EA6544"/>
    <w:rsid w:val="00EC150A"/>
    <w:rsid w:val="00EC165A"/>
    <w:rsid w:val="00EC3999"/>
    <w:rsid w:val="00EC3D2A"/>
    <w:rsid w:val="00ED18B3"/>
    <w:rsid w:val="00ED21D8"/>
    <w:rsid w:val="00ED2DA3"/>
    <w:rsid w:val="00EE01FB"/>
    <w:rsid w:val="00EF2DAE"/>
    <w:rsid w:val="00F376B6"/>
    <w:rsid w:val="00F407B4"/>
    <w:rsid w:val="00F6072D"/>
    <w:rsid w:val="00F63B99"/>
    <w:rsid w:val="00F7110F"/>
    <w:rsid w:val="00F80F33"/>
    <w:rsid w:val="00FB5434"/>
    <w:rsid w:val="00FC05B5"/>
    <w:rsid w:val="00FC2B2D"/>
    <w:rsid w:val="00FD1D4F"/>
    <w:rsid w:val="01115AF9"/>
    <w:rsid w:val="0177F0FE"/>
    <w:rsid w:val="01D39D7F"/>
    <w:rsid w:val="025DEA00"/>
    <w:rsid w:val="02D5484B"/>
    <w:rsid w:val="03142E3B"/>
    <w:rsid w:val="0375B638"/>
    <w:rsid w:val="03F9BA61"/>
    <w:rsid w:val="05F0ABC4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4A0C39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E8EC662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212D89"/>
  <w14:defaultImageDpi w14:val="330"/>
  <w15:docId w15:val="{106C11BB-C800-4FE8-8BBA-8CD30234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DefaultParagraphFont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ListParagraph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TOC2">
    <w:name w:val="toc 2"/>
    <w:basedOn w:val="TOC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141207"/>
    <w:pPr>
      <w:spacing w:before="100" w:beforeAutospacing="1" w:after="100" w:afterAutospacing="1"/>
    </w:pPr>
    <w:rPr>
      <w:lang w:val="en-US" w:eastAsia="en-US"/>
    </w:rPr>
  </w:style>
  <w:style w:type="paragraph" w:styleId="Revision">
    <w:name w:val="Revision"/>
    <w:hidden/>
    <w:uiPriority w:val="99"/>
    <w:semiHidden/>
    <w:rsid w:val="00AB65DB"/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1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674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6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eses.usp.br/index.php?option=com_content&amp;view=article&amp;id=52&amp;Itemid=67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3484</Words>
  <Characters>19862</Characters>
  <Application>Microsoft Office Word</Application>
  <DocSecurity>4</DocSecurity>
  <Lines>165</Lines>
  <Paragraphs>46</Paragraphs>
  <ScaleCrop>false</ScaleCrop>
  <Company>Fernanda</Company>
  <LinksUpToDate>false</LinksUpToDate>
  <CharactersWithSpaces>23300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Allan Caldeira</cp:lastModifiedBy>
  <cp:revision>178</cp:revision>
  <dcterms:created xsi:type="dcterms:W3CDTF">2024-03-30T07:21:00Z</dcterms:created>
  <dcterms:modified xsi:type="dcterms:W3CDTF">2024-04-01T01:05:00Z</dcterms:modified>
</cp:coreProperties>
</file>